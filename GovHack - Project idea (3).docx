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447" w:rsidRDefault="00565746" w:rsidP="001677B5">
      <w:pPr>
        <w:pStyle w:val="Title"/>
        <w:rPr>
          <w:lang w:val="en-AU"/>
        </w:rPr>
      </w:pPr>
      <w:r>
        <w:rPr>
          <w:lang w:val="en-AU"/>
        </w:rPr>
        <w:t>GovHack – Project Idea</w:t>
      </w:r>
    </w:p>
    <w:p w:rsidR="00565746" w:rsidRPr="00B05782" w:rsidDel="00B05782" w:rsidRDefault="00565746">
      <w:pPr>
        <w:rPr>
          <w:del w:id="0" w:author="Jason Cai" w:date="2017-07-30T00:59:00Z"/>
          <w:rStyle w:val="IntenseReference"/>
          <w:color w:val="000000" w:themeColor="text1"/>
          <w:rPrChange w:id="1" w:author="Jason Cai" w:date="2017-07-30T01:00:00Z">
            <w:rPr>
              <w:del w:id="2" w:author="Jason Cai" w:date="2017-07-30T00:59:00Z"/>
              <w:rStyle w:val="IntenseReference"/>
            </w:rPr>
          </w:rPrChange>
        </w:rPr>
      </w:pPr>
      <w:del w:id="3" w:author="Jason Cai" w:date="2017-07-30T00:59:00Z">
        <w:r w:rsidRPr="00B05782" w:rsidDel="00B05782">
          <w:rPr>
            <w:rStyle w:val="IntenseReference"/>
            <w:color w:val="000000" w:themeColor="text1"/>
            <w:rPrChange w:id="4" w:author="Jason Cai" w:date="2017-07-30T01:00:00Z">
              <w:rPr>
                <w:rStyle w:val="IntenseReference"/>
              </w:rPr>
            </w:rPrChange>
          </w:rPr>
          <w:delText>Last Updated:</w:delText>
        </w:r>
        <w:r w:rsidR="009B453B" w:rsidRPr="00B05782" w:rsidDel="00B05782">
          <w:rPr>
            <w:rStyle w:val="IntenseReference"/>
            <w:color w:val="000000" w:themeColor="text1"/>
            <w:rPrChange w:id="5" w:author="Jason Cai" w:date="2017-07-30T01:00:00Z">
              <w:rPr>
                <w:rStyle w:val="IntenseReference"/>
              </w:rPr>
            </w:rPrChange>
          </w:rPr>
          <w:delText>12:30pm</w:delText>
        </w:r>
      </w:del>
    </w:p>
    <w:p w:rsidR="00565746" w:rsidRDefault="002C78AF">
      <w:pPr>
        <w:rPr>
          <w:lang w:val="en-AU"/>
        </w:rPr>
      </w:pPr>
      <w:r w:rsidRPr="00B05782">
        <w:rPr>
          <w:b/>
          <w:color w:val="000000" w:themeColor="text1"/>
          <w:lang w:val="en-AU"/>
          <w:rPrChange w:id="6" w:author="Jason Cai" w:date="2017-07-30T01:00:00Z">
            <w:rPr>
              <w:b/>
              <w:lang w:val="en-AU"/>
            </w:rPr>
          </w:rPrChange>
        </w:rPr>
        <w:t>A</w:t>
      </w:r>
      <w:r w:rsidRPr="002C78AF">
        <w:rPr>
          <w:b/>
          <w:lang w:val="en-AU"/>
        </w:rPr>
        <w:t>ward:</w:t>
      </w:r>
      <w:r>
        <w:rPr>
          <w:lang w:val="en-AU"/>
        </w:rPr>
        <w:t xml:space="preserve"> </w:t>
      </w:r>
      <w:hyperlink r:id="rId8" w:history="1">
        <w:r w:rsidRPr="00E2181F">
          <w:rPr>
            <w:rStyle w:val="Hyperlink"/>
            <w:lang w:val="en-AU"/>
          </w:rPr>
          <w:t>https://2017.hackerspace.govhack.org/award/bounty-plausible-futures</w:t>
        </w:r>
      </w:hyperlink>
    </w:p>
    <w:p w:rsidR="002C78AF" w:rsidRPr="002C78AF" w:rsidRDefault="002C78AF" w:rsidP="002C78AF">
      <w:pPr>
        <w:rPr>
          <w:lang w:val="en-AU"/>
        </w:rPr>
      </w:pPr>
      <w:r w:rsidRPr="002C78AF">
        <w:rPr>
          <w:lang w:val="en-AU"/>
        </w:rPr>
        <w:t xml:space="preserve">The ATO is committed to reducing uncertainty about our understanding of the future environment in which we will be operating. Our challenge is for you </w:t>
      </w:r>
      <w:r w:rsidRPr="002C78AF">
        <w:rPr>
          <w:b/>
          <w:highlight w:val="yellow"/>
          <w:lang w:val="en-AU"/>
        </w:rPr>
        <w:t>to create plausible futures for Australia in 2030</w:t>
      </w:r>
      <w:r w:rsidRPr="002C78AF">
        <w:rPr>
          <w:lang w:val="en-AU"/>
        </w:rPr>
        <w:t xml:space="preserve"> (using the Futures Australia Exec Summary and the APF document, as a primer and guide). </w:t>
      </w:r>
      <w:r w:rsidRPr="002C78AF">
        <w:rPr>
          <w:highlight w:val="yellow"/>
          <w:lang w:val="en-AU"/>
        </w:rPr>
        <w:t>Answer this challenge using the ATO Data Sets (which link data from the ATO and Census data from the ABS) along with any other available data.</w:t>
      </w:r>
    </w:p>
    <w:p w:rsidR="002C78AF" w:rsidRPr="002C78AF" w:rsidRDefault="002C78AF" w:rsidP="002C78AF">
      <w:pPr>
        <w:rPr>
          <w:lang w:val="en-AU"/>
        </w:rPr>
      </w:pPr>
      <w:r w:rsidRPr="002C78AF">
        <w:rPr>
          <w:lang w:val="en-AU"/>
        </w:rPr>
        <w:t xml:space="preserve">Remember to explore as many options as possible and </w:t>
      </w:r>
      <w:r w:rsidRPr="002C78AF">
        <w:rPr>
          <w:highlight w:val="yellow"/>
          <w:lang w:val="en-AU"/>
        </w:rPr>
        <w:t>explain your assumptions about the trajectory of events and forces at play</w:t>
      </w:r>
      <w:r w:rsidRPr="002C78AF">
        <w:rPr>
          <w:lang w:val="en-AU"/>
        </w:rPr>
        <w:t>. Ask yourselves whether the existing data sets present a realistic view of the present, and the extent to which they can be relied upon as a baseline for the study of the future environment.</w:t>
      </w:r>
    </w:p>
    <w:p w:rsidR="002C78AF" w:rsidRPr="002C78AF" w:rsidRDefault="002C78AF" w:rsidP="002C78AF">
      <w:pPr>
        <w:rPr>
          <w:i/>
          <w:lang w:val="en-AU"/>
        </w:rPr>
      </w:pPr>
      <w:r w:rsidRPr="002C78AF">
        <w:rPr>
          <w:i/>
          <w:lang w:val="en-AU"/>
        </w:rPr>
        <w:t>Eligibility Criteria</w:t>
      </w:r>
    </w:p>
    <w:p w:rsidR="002C78AF" w:rsidRPr="002C78AF" w:rsidRDefault="002C78AF" w:rsidP="002C78AF">
      <w:pPr>
        <w:rPr>
          <w:lang w:val="en-AU"/>
        </w:rPr>
      </w:pPr>
      <w:r w:rsidRPr="002C78AF">
        <w:rPr>
          <w:lang w:val="en-AU"/>
        </w:rPr>
        <w:t>The ABS and ATO take privacy and confidentiality seriously, so your concept shouldn't attempt to identify any individuals, households or organisations. If you have any questions or concerns about this, please discuss it further with an ABS or an ATO mentor.</w:t>
      </w:r>
    </w:p>
    <w:p w:rsidR="002C78AF" w:rsidRPr="002C78AF" w:rsidRDefault="002C78AF" w:rsidP="002C78AF">
      <w:pPr>
        <w:rPr>
          <w:i/>
          <w:lang w:val="en-AU"/>
        </w:rPr>
      </w:pPr>
      <w:r w:rsidRPr="002C78AF">
        <w:rPr>
          <w:i/>
          <w:lang w:val="en-AU"/>
        </w:rPr>
        <w:t>Award Sponsor</w:t>
      </w:r>
    </w:p>
    <w:p w:rsidR="002C78AF" w:rsidRDefault="002C78AF" w:rsidP="002C78AF">
      <w:pPr>
        <w:rPr>
          <w:ins w:id="7" w:author="Jason Cai" w:date="2017-07-30T01:00:00Z"/>
          <w:lang w:val="en-AU"/>
        </w:rPr>
      </w:pPr>
      <w:r w:rsidRPr="002C78AF">
        <w:rPr>
          <w:lang w:val="en-AU"/>
        </w:rPr>
        <w:t>ATO</w:t>
      </w:r>
    </w:p>
    <w:p w:rsidR="00B05782" w:rsidRPr="00B05782" w:rsidDel="00B05782" w:rsidRDefault="00B05782" w:rsidP="002C78AF">
      <w:pPr>
        <w:rPr>
          <w:del w:id="8" w:author="Jason Cai" w:date="2017-07-30T01:01:00Z"/>
          <w:b/>
          <w:lang w:val="en-AU"/>
          <w:rPrChange w:id="9" w:author="Jason Cai" w:date="2017-07-30T01:01:00Z">
            <w:rPr>
              <w:del w:id="10" w:author="Jason Cai" w:date="2017-07-30T01:01:00Z"/>
              <w:lang w:val="en-AU"/>
            </w:rPr>
          </w:rPrChange>
        </w:rPr>
      </w:pPr>
    </w:p>
    <w:p w:rsidR="002C78AF" w:rsidRDefault="002C78AF" w:rsidP="002C78AF">
      <w:pPr>
        <w:rPr>
          <w:lang w:val="en-AU"/>
        </w:rPr>
      </w:pPr>
      <w:r w:rsidRPr="002C78AF">
        <w:rPr>
          <w:b/>
          <w:lang w:val="en-AU"/>
        </w:rPr>
        <w:t>Date source:</w:t>
      </w:r>
      <w:r>
        <w:rPr>
          <w:lang w:val="en-AU"/>
        </w:rPr>
        <w:t xml:space="preserve"> </w:t>
      </w:r>
      <w:hyperlink r:id="rId9" w:history="1">
        <w:r w:rsidRPr="00E2181F">
          <w:rPr>
            <w:rStyle w:val="Hyperlink"/>
            <w:lang w:val="en-AU"/>
          </w:rPr>
          <w:t>http://data.gov.au/dataset/govhackato</w:t>
        </w:r>
      </w:hyperlink>
    </w:p>
    <w:p w:rsidR="001677B5" w:rsidRPr="001677B5" w:rsidRDefault="001677B5" w:rsidP="002C78AF">
      <w:pPr>
        <w:rPr>
          <w:lang w:val="en-AU"/>
        </w:rPr>
      </w:pPr>
      <w:r>
        <w:rPr>
          <w:b/>
          <w:lang w:val="en-AU"/>
        </w:rPr>
        <w:t xml:space="preserve">Team name: </w:t>
      </w:r>
      <w:r>
        <w:rPr>
          <w:lang w:val="en-AU"/>
        </w:rPr>
        <w:t>Atomic</w:t>
      </w:r>
    </w:p>
    <w:p w:rsidR="001677B5" w:rsidRPr="00F05964" w:rsidRDefault="001677B5" w:rsidP="002C78AF">
      <w:pPr>
        <w:pBdr>
          <w:bottom w:val="single" w:sz="12" w:space="1" w:color="auto"/>
        </w:pBdr>
        <w:rPr>
          <w:lang w:val="en-AU" w:eastAsia="zh-CN"/>
        </w:rPr>
      </w:pPr>
      <w:r>
        <w:rPr>
          <w:b/>
          <w:lang w:val="en-AU"/>
        </w:rPr>
        <w:t xml:space="preserve">Team members: </w:t>
      </w:r>
      <w:r>
        <w:rPr>
          <w:lang w:val="en-AU"/>
        </w:rPr>
        <w:t>Vyanne, Tristan, Jason and Junran</w:t>
      </w:r>
      <w:r w:rsidR="00F05964">
        <w:rPr>
          <w:lang w:val="en-AU"/>
        </w:rPr>
        <w:t xml:space="preserve"> </w:t>
      </w:r>
    </w:p>
    <w:p w:rsidR="00C576AB" w:rsidRDefault="00C576AB" w:rsidP="002C78AF">
      <w:pPr>
        <w:pBdr>
          <w:bottom w:val="single" w:sz="12" w:space="1" w:color="auto"/>
        </w:pBdr>
        <w:rPr>
          <w:lang w:val="en-AU"/>
        </w:rPr>
      </w:pPr>
    </w:p>
    <w:p w:rsidR="001677B5" w:rsidRDefault="00C576AB" w:rsidP="00B30232">
      <w:pPr>
        <w:pStyle w:val="Heading1"/>
        <w:rPr>
          <w:lang w:val="en-AU"/>
        </w:rPr>
      </w:pPr>
      <w:r>
        <w:rPr>
          <w:lang w:val="en-AU"/>
        </w:rPr>
        <w:t>MVP</w:t>
      </w:r>
    </w:p>
    <w:p w:rsidR="00C576AB" w:rsidRDefault="00C576AB" w:rsidP="00C576AB">
      <w:pPr>
        <w:pStyle w:val="ListParagraph"/>
        <w:numPr>
          <w:ilvl w:val="0"/>
          <w:numId w:val="1"/>
        </w:numPr>
        <w:rPr>
          <w:lang w:val="en-AU"/>
        </w:rPr>
      </w:pPr>
      <w:r>
        <w:rPr>
          <w:lang w:val="en-AU"/>
        </w:rPr>
        <w:t xml:space="preserve">Core model will use </w:t>
      </w:r>
      <w:del w:id="11" w:author="maku" w:date="2017-07-29T14:19:00Z">
        <w:r w:rsidDel="00F05964">
          <w:rPr>
            <w:lang w:val="en-AU"/>
          </w:rPr>
          <w:delText>only</w:delText>
        </w:r>
      </w:del>
      <w:del w:id="12" w:author="Jason Cai" w:date="2017-07-30T01:02:00Z">
        <w:r w:rsidDel="00B05782">
          <w:rPr>
            <w:lang w:val="en-AU"/>
          </w:rPr>
          <w:delText xml:space="preserve"> </w:delText>
        </w:r>
      </w:del>
      <w:r>
        <w:rPr>
          <w:lang w:val="en-AU"/>
        </w:rPr>
        <w:t>the existing ATO-ABS GovHack 2017 dataset</w:t>
      </w:r>
      <w:ins w:id="13" w:author="maku" w:date="2017-07-29T14:20:00Z">
        <w:r w:rsidR="00F05964">
          <w:rPr>
            <w:rFonts w:hint="eastAsia"/>
            <w:lang w:val="en-AU" w:eastAsia="zh-CN"/>
          </w:rPr>
          <w:t xml:space="preserve"> and demographic data from the ABS</w:t>
        </w:r>
      </w:ins>
    </w:p>
    <w:p w:rsidR="00C576AB" w:rsidDel="00F05964" w:rsidRDefault="00C576AB" w:rsidP="00C576AB">
      <w:pPr>
        <w:pStyle w:val="ListParagraph"/>
        <w:numPr>
          <w:ilvl w:val="0"/>
          <w:numId w:val="2"/>
        </w:numPr>
        <w:rPr>
          <w:del w:id="14" w:author="maku" w:date="2017-07-29T14:20:00Z"/>
          <w:lang w:val="en-AU"/>
        </w:rPr>
      </w:pPr>
      <w:del w:id="15" w:author="maku" w:date="2017-07-29T14:20:00Z">
        <w:r w:rsidDel="00F05964">
          <w:rPr>
            <w:lang w:val="en-AU"/>
          </w:rPr>
          <w:delText>Merging with other datasets will be considered after 5pm depending on progress of the core model</w:delText>
        </w:r>
      </w:del>
    </w:p>
    <w:p w:rsidR="00C576AB" w:rsidRDefault="00C576AB" w:rsidP="00C576AB">
      <w:pPr>
        <w:pStyle w:val="ListParagraph"/>
        <w:numPr>
          <w:ilvl w:val="0"/>
          <w:numId w:val="1"/>
        </w:numPr>
        <w:rPr>
          <w:lang w:val="en-AU"/>
        </w:rPr>
      </w:pPr>
      <w:r>
        <w:rPr>
          <w:lang w:val="en-AU"/>
        </w:rPr>
        <w:t>Core model will be created in Excel first</w:t>
      </w:r>
    </w:p>
    <w:p w:rsidR="00C576AB" w:rsidRDefault="00C576AB" w:rsidP="00C576AB">
      <w:pPr>
        <w:pStyle w:val="ListParagraph"/>
        <w:numPr>
          <w:ilvl w:val="0"/>
          <w:numId w:val="2"/>
        </w:numPr>
        <w:rPr>
          <w:lang w:val="en-AU"/>
        </w:rPr>
      </w:pPr>
      <w:r>
        <w:rPr>
          <w:lang w:val="en-AU"/>
        </w:rPr>
        <w:t>Tristan: may explore graphics (incl. interactive graphs that can be uploaded onto the web) in R</w:t>
      </w:r>
      <w:r w:rsidR="00AB7EDF">
        <w:rPr>
          <w:lang w:val="en-AU"/>
        </w:rPr>
        <w:t>’s shiny package</w:t>
      </w:r>
    </w:p>
    <w:p w:rsidR="00C576AB" w:rsidRDefault="00C576AB" w:rsidP="00C576AB">
      <w:pPr>
        <w:pStyle w:val="ListParagraph"/>
        <w:numPr>
          <w:ilvl w:val="0"/>
          <w:numId w:val="2"/>
        </w:numPr>
        <w:rPr>
          <w:lang w:val="en-AU"/>
        </w:rPr>
      </w:pPr>
      <w:r>
        <w:rPr>
          <w:lang w:val="en-AU"/>
        </w:rPr>
        <w:t>Vyanne/Jason/Junran: explore the fall-back option of generating the graphics in Excel, perhaps creating a macro to display ‘dynamic charts’ (note that we only need a Proof of Concept to be eligible for this event)</w:t>
      </w:r>
    </w:p>
    <w:p w:rsidR="003B60FE" w:rsidRDefault="003B60FE" w:rsidP="003B60FE">
      <w:pPr>
        <w:pStyle w:val="ListParagraph"/>
        <w:rPr>
          <w:lang w:val="en-AU"/>
        </w:rPr>
      </w:pPr>
    </w:p>
    <w:p w:rsidR="00F72E8A" w:rsidRDefault="00F72E8A">
      <w:pPr>
        <w:rPr>
          <w:ins w:id="16" w:author="maku" w:date="2017-07-29T14:55:00Z"/>
          <w:b/>
          <w:i/>
          <w:lang w:val="en-AU" w:eastAsia="zh-CN"/>
        </w:rPr>
        <w:pPrChange w:id="17" w:author="maku" w:date="2017-07-29T14:55:00Z">
          <w:pPr>
            <w:pStyle w:val="ListParagraph"/>
            <w:numPr>
              <w:numId w:val="1"/>
            </w:numPr>
            <w:ind w:left="360" w:hanging="360"/>
          </w:pPr>
        </w:pPrChange>
      </w:pPr>
    </w:p>
    <w:p w:rsidR="00F72E8A" w:rsidRDefault="00F72E8A">
      <w:pPr>
        <w:rPr>
          <w:ins w:id="18" w:author="maku" w:date="2017-07-29T14:55:00Z"/>
          <w:b/>
          <w:i/>
          <w:lang w:val="en-AU" w:eastAsia="zh-CN"/>
        </w:rPr>
        <w:pPrChange w:id="19" w:author="maku" w:date="2017-07-29T14:55:00Z">
          <w:pPr>
            <w:pStyle w:val="ListParagraph"/>
            <w:numPr>
              <w:numId w:val="1"/>
            </w:numPr>
            <w:ind w:left="360" w:hanging="360"/>
          </w:pPr>
        </w:pPrChange>
      </w:pPr>
    </w:p>
    <w:p w:rsidR="00C576AB" w:rsidRPr="00F72E8A" w:rsidRDefault="00C576AB">
      <w:pPr>
        <w:rPr>
          <w:lang w:val="en-AU"/>
        </w:rPr>
        <w:pPrChange w:id="20" w:author="maku" w:date="2017-07-29T14:55:00Z">
          <w:pPr>
            <w:pStyle w:val="ListParagraph"/>
            <w:numPr>
              <w:numId w:val="1"/>
            </w:numPr>
            <w:ind w:left="360" w:hanging="360"/>
          </w:pPr>
        </w:pPrChange>
      </w:pPr>
      <w:r w:rsidRPr="00F72E8A">
        <w:rPr>
          <w:b/>
          <w:i/>
          <w:lang w:val="en-AU"/>
          <w:rPrChange w:id="21" w:author="maku" w:date="2017-07-29T14:55:00Z">
            <w:rPr>
              <w:lang w:val="en-AU"/>
            </w:rPr>
          </w:rPrChange>
        </w:rPr>
        <w:t xml:space="preserve">Central question: </w:t>
      </w:r>
    </w:p>
    <w:p w:rsidR="00A0302C" w:rsidRDefault="00A0302C" w:rsidP="00A0302C">
      <w:pPr>
        <w:pStyle w:val="ListParagraph"/>
        <w:ind w:left="360"/>
        <w:rPr>
          <w:lang w:val="en-AU"/>
        </w:rPr>
      </w:pPr>
    </w:p>
    <w:p w:rsidR="00B05782" w:rsidRPr="00E10D1B" w:rsidRDefault="00B05782" w:rsidP="00B05782">
      <w:pPr>
        <w:rPr>
          <w:ins w:id="22" w:author="Jason Cai" w:date="2017-07-30T01:03:00Z"/>
          <w:lang w:val="en-AU" w:eastAsia="zh-CN"/>
        </w:rPr>
      </w:pPr>
      <w:ins w:id="23" w:author="Jason Cai" w:date="2017-07-30T01:03:00Z">
        <w:r w:rsidRPr="00E10D1B">
          <w:rPr>
            <w:lang w:val="en-AU" w:eastAsia="zh-CN"/>
          </w:rPr>
          <w:t>Australia has enjoyed th</w:t>
        </w:r>
        <w:r>
          <w:rPr>
            <w:lang w:val="en-AU" w:eastAsia="zh-CN"/>
          </w:rPr>
          <w:t>e mining boom over the last decade</w:t>
        </w:r>
        <w:r w:rsidRPr="00E10D1B">
          <w:rPr>
            <w:lang w:val="en-AU" w:eastAsia="zh-CN"/>
          </w:rPr>
          <w:t xml:space="preserve">, income and wealth inequality has </w:t>
        </w:r>
        <w:r w:rsidRPr="003417E2">
          <w:rPr>
            <w:lang w:val="en-AU" w:eastAsia="zh-CN"/>
          </w:rPr>
          <w:t>widened</w:t>
        </w:r>
        <w:r w:rsidRPr="00E10D1B">
          <w:rPr>
            <w:lang w:val="en-AU" w:eastAsia="zh-CN"/>
          </w:rPr>
          <w:t xml:space="preserve"> during this period. Now that the boom is behind us, innovation plays the key role in driving future productivity growth in both established and emerging industries.   </w:t>
        </w:r>
      </w:ins>
    </w:p>
    <w:p w:rsidR="00B05782" w:rsidRPr="00E10D1B" w:rsidRDefault="00B05782" w:rsidP="00B05782">
      <w:pPr>
        <w:rPr>
          <w:ins w:id="24" w:author="Jason Cai" w:date="2017-07-30T01:03:00Z"/>
          <w:lang w:val="en-AU" w:eastAsia="zh-CN"/>
        </w:rPr>
      </w:pPr>
      <w:ins w:id="25" w:author="Jason Cai" w:date="2017-07-30T01:03:00Z">
        <w:r w:rsidRPr="00E10D1B">
          <w:rPr>
            <w:lang w:val="en-AU" w:eastAsia="zh-CN"/>
          </w:rPr>
          <w:t xml:space="preserve">We use the 2006, 2011 and 2016 Census and the ATO data sets published on </w:t>
        </w:r>
        <w:r w:rsidRPr="004B5B0B">
          <w:rPr>
            <w:lang w:val="en-AU" w:eastAsia="zh-CN"/>
          </w:rPr>
          <w:fldChar w:fldCharType="begin"/>
        </w:r>
        <w:r w:rsidRPr="00E10D1B">
          <w:rPr>
            <w:lang w:val="en-AU" w:eastAsia="zh-CN"/>
          </w:rPr>
          <w:instrText xml:space="preserve"> HYPERLINK "http://www.data.gov.au" </w:instrText>
        </w:r>
        <w:r w:rsidRPr="003417E2">
          <w:rPr>
            <w:lang w:val="en-AU" w:eastAsia="zh-CN"/>
          </w:rPr>
          <w:fldChar w:fldCharType="separate"/>
        </w:r>
        <w:r w:rsidRPr="00E10D1B">
          <w:rPr>
            <w:rStyle w:val="Hyperlink"/>
            <w:lang w:val="en-AU" w:eastAsia="zh-CN"/>
          </w:rPr>
          <w:t>data.gov.au</w:t>
        </w:r>
        <w:r w:rsidRPr="004B5B0B">
          <w:rPr>
            <w:lang w:val="en-AU" w:eastAsia="zh-CN"/>
          </w:rPr>
          <w:fldChar w:fldCharType="end"/>
        </w:r>
        <w:r w:rsidRPr="00E10D1B">
          <w:rPr>
            <w:lang w:val="en-AU" w:eastAsia="zh-CN"/>
          </w:rPr>
          <w:t xml:space="preserve"> in our project to aim to answer the million-dollar question: What would future </w:t>
        </w:r>
        <w:r w:rsidRPr="00E10D1B">
          <w:rPr>
            <w:lang w:val="en-AU"/>
          </w:rPr>
          <w:t>income</w:t>
        </w:r>
        <w:r w:rsidRPr="00E10D1B">
          <w:rPr>
            <w:lang w:val="en-AU" w:eastAsia="zh-CN"/>
          </w:rPr>
          <w:t xml:space="preserve"> and </w:t>
        </w:r>
        <w:r w:rsidRPr="00E10D1B">
          <w:rPr>
            <w:lang w:val="en-AU"/>
          </w:rPr>
          <w:t>wealth inequality</w:t>
        </w:r>
        <w:r w:rsidRPr="00E10D1B">
          <w:rPr>
            <w:lang w:val="en-AU" w:eastAsia="zh-CN"/>
          </w:rPr>
          <w:t xml:space="preserve"> look like for Australia </w:t>
        </w:r>
        <w:r w:rsidRPr="00E10D1B">
          <w:rPr>
            <w:lang w:val="en-AU"/>
          </w:rPr>
          <w:t>in 2030</w:t>
        </w:r>
        <w:r w:rsidRPr="00E10D1B">
          <w:rPr>
            <w:lang w:val="en-AU" w:eastAsia="zh-CN"/>
          </w:rPr>
          <w:t xml:space="preserve">? </w:t>
        </w:r>
      </w:ins>
    </w:p>
    <w:p w:rsidR="00B05782" w:rsidRPr="00E10D1B" w:rsidRDefault="00B05782" w:rsidP="00B05782">
      <w:pPr>
        <w:rPr>
          <w:ins w:id="26" w:author="Jason Cai" w:date="2017-07-30T01:03:00Z"/>
          <w:lang w:val="en-AU"/>
        </w:rPr>
      </w:pPr>
      <w:ins w:id="27" w:author="Jason Cai" w:date="2017-07-30T01:03:00Z">
        <w:r w:rsidRPr="00E10D1B">
          <w:rPr>
            <w:lang w:val="en-AU" w:eastAsia="zh-CN"/>
          </w:rPr>
          <w:t xml:space="preserve">We first attempt to provide a realistic scenario </w:t>
        </w:r>
        <w:r w:rsidRPr="00E10D1B">
          <w:rPr>
            <w:lang w:val="en-AU"/>
          </w:rPr>
          <w:t>based on an extrapolation of observed</w:t>
        </w:r>
        <w:r w:rsidRPr="00E10D1B">
          <w:rPr>
            <w:lang w:val="en-AU" w:eastAsia="zh-CN"/>
          </w:rPr>
          <w:t xml:space="preserve"> demographic </w:t>
        </w:r>
        <w:r w:rsidRPr="00E10D1B">
          <w:rPr>
            <w:lang w:val="en-AU"/>
          </w:rPr>
          <w:t xml:space="preserve">trends </w:t>
        </w:r>
        <w:r w:rsidRPr="00E10D1B">
          <w:rPr>
            <w:lang w:val="en-AU" w:eastAsia="zh-CN"/>
          </w:rPr>
          <w:t xml:space="preserve">by age group </w:t>
        </w:r>
        <w:r w:rsidRPr="00E10D1B">
          <w:rPr>
            <w:lang w:val="en-AU"/>
          </w:rPr>
          <w:t>into the next decade</w:t>
        </w:r>
        <w:r w:rsidRPr="00E10D1B">
          <w:rPr>
            <w:lang w:val="en-AU" w:eastAsia="zh-CN"/>
          </w:rPr>
          <w:t xml:space="preserve">. We hypothesise that </w:t>
        </w:r>
        <w:r w:rsidRPr="003417E2">
          <w:rPr>
            <w:lang w:val="en-AU" w:eastAsia="zh-CN"/>
          </w:rPr>
          <w:t>income and wealth inequality</w:t>
        </w:r>
        <w:r w:rsidRPr="00E10D1B">
          <w:rPr>
            <w:lang w:val="en-AU" w:eastAsia="zh-CN"/>
          </w:rPr>
          <w:t xml:space="preserve"> will </w:t>
        </w:r>
        <w:r w:rsidRPr="003417E2">
          <w:rPr>
            <w:lang w:val="en-AU" w:eastAsia="zh-CN"/>
          </w:rPr>
          <w:t xml:space="preserve">be vastly different </w:t>
        </w:r>
        <w:r w:rsidRPr="00E10D1B">
          <w:rPr>
            <w:lang w:val="en-AU" w:eastAsia="zh-CN"/>
          </w:rPr>
          <w:t xml:space="preserve">in income or wealth per capita indicator by 2030. Secondly, we test our hypothesis with different </w:t>
        </w:r>
        <w:r>
          <w:rPr>
            <w:lang w:val="en-AU" w:eastAsia="zh-CN"/>
          </w:rPr>
          <w:t>underlying</w:t>
        </w:r>
        <w:r w:rsidRPr="00E10D1B">
          <w:rPr>
            <w:lang w:val="en-AU" w:eastAsia="zh-CN"/>
          </w:rPr>
          <w:t xml:space="preserve"> assumptions and visualise </w:t>
        </w:r>
        <w:r>
          <w:rPr>
            <w:lang w:val="en-AU" w:eastAsia="zh-CN"/>
          </w:rPr>
          <w:t>every possible outcome</w:t>
        </w:r>
        <w:r w:rsidRPr="00E10D1B">
          <w:rPr>
            <w:lang w:val="en-AU" w:eastAsia="zh-CN"/>
          </w:rPr>
          <w:t>.</w:t>
        </w:r>
      </w:ins>
    </w:p>
    <w:p w:rsidR="00B05782" w:rsidRPr="00E10D1B" w:rsidRDefault="00B05782" w:rsidP="00B05782">
      <w:pPr>
        <w:rPr>
          <w:ins w:id="28" w:author="Jason Cai" w:date="2017-07-30T01:03:00Z"/>
          <w:rFonts w:cs="Corpid C1 Light"/>
          <w:color w:val="000000"/>
          <w:sz w:val="26"/>
          <w:szCs w:val="26"/>
        </w:rPr>
      </w:pPr>
      <w:ins w:id="29" w:author="Jason Cai" w:date="2017-07-30T01:03:00Z">
        <w:r w:rsidRPr="00E10D1B">
          <w:rPr>
            <w:lang w:val="en-AU"/>
          </w:rPr>
          <w:t>“</w:t>
        </w:r>
        <w:r w:rsidRPr="00E10D1B">
          <w:rPr>
            <w:rFonts w:cs="Corpid C1 Light"/>
            <w:color w:val="000000"/>
            <w:sz w:val="26"/>
            <w:szCs w:val="26"/>
          </w:rPr>
          <w:t>Scenario planning is not intended to predict the future, but rather to communicate a wide range of possible outcomes and the consequences of each.”</w:t>
        </w:r>
      </w:ins>
    </w:p>
    <w:p w:rsidR="00B05782" w:rsidRPr="00E10D1B" w:rsidRDefault="00B05782" w:rsidP="00B05782">
      <w:pPr>
        <w:pStyle w:val="ListParagraph"/>
        <w:numPr>
          <w:ilvl w:val="0"/>
          <w:numId w:val="5"/>
        </w:numPr>
        <w:rPr>
          <w:ins w:id="30" w:author="Jason Cai" w:date="2017-07-30T01:03:00Z"/>
        </w:rPr>
      </w:pPr>
      <w:ins w:id="31" w:author="Jason Cai" w:date="2017-07-30T01:03:00Z">
        <w:r w:rsidRPr="00E10D1B">
          <w:rPr>
            <w:lang w:val="en-AU"/>
          </w:rPr>
          <w:t>Australia 2030 Executive Summary, CSIRO, May 2016</w:t>
        </w:r>
      </w:ins>
    </w:p>
    <w:p w:rsidR="00B05782" w:rsidRPr="00E10D1B" w:rsidRDefault="00B05782" w:rsidP="00B05782">
      <w:pPr>
        <w:rPr>
          <w:ins w:id="32" w:author="Jason Cai" w:date="2017-07-30T01:03:00Z"/>
          <w:lang w:val="en-AU"/>
        </w:rPr>
      </w:pPr>
      <w:ins w:id="33" w:author="Jason Cai" w:date="2017-07-30T01:03:00Z">
        <w:r w:rsidRPr="00E10D1B">
          <w:rPr>
            <w:lang w:val="en-AU" w:eastAsia="zh-CN"/>
          </w:rPr>
          <w:t xml:space="preserve">As an extension </w:t>
        </w:r>
        <w:r>
          <w:rPr>
            <w:lang w:val="en-AU" w:eastAsia="zh-CN"/>
          </w:rPr>
          <w:t xml:space="preserve">to </w:t>
        </w:r>
        <w:r w:rsidRPr="00E10D1B">
          <w:rPr>
            <w:lang w:val="en-AU" w:eastAsia="zh-CN"/>
          </w:rPr>
          <w:t xml:space="preserve">the project, we will obtain more comprehensive data to improve our current model. We will devise a self-service website and mobile app that have an interactive interface, </w:t>
        </w:r>
        <w:r w:rsidRPr="00E10D1B">
          <w:rPr>
            <w:lang w:val="en-AU"/>
          </w:rPr>
          <w:t>which allow</w:t>
        </w:r>
        <w:r w:rsidRPr="00E10D1B">
          <w:rPr>
            <w:lang w:val="en-AU" w:eastAsia="zh-CN"/>
          </w:rPr>
          <w:t>s</w:t>
        </w:r>
        <w:r w:rsidRPr="00E10D1B">
          <w:rPr>
            <w:lang w:val="en-AU"/>
          </w:rPr>
          <w:t xml:space="preserve"> the users to select </w:t>
        </w:r>
        <w:r w:rsidRPr="00E10D1B">
          <w:rPr>
            <w:lang w:val="en-AU" w:eastAsia="zh-CN"/>
          </w:rPr>
          <w:t xml:space="preserve">different </w:t>
        </w:r>
        <w:r w:rsidRPr="00E10D1B">
          <w:rPr>
            <w:lang w:val="en-AU"/>
          </w:rPr>
          <w:t xml:space="preserve">scenarios </w:t>
        </w:r>
        <w:r w:rsidRPr="00E10D1B">
          <w:rPr>
            <w:lang w:val="en-AU" w:eastAsia="zh-CN"/>
          </w:rPr>
          <w:t xml:space="preserve">with varying demographic assumptions </w:t>
        </w:r>
        <w:r w:rsidRPr="00E10D1B">
          <w:rPr>
            <w:lang w:val="en-AU"/>
          </w:rPr>
          <w:t xml:space="preserve">and see how the future will then unfold. </w:t>
        </w:r>
        <w:r w:rsidRPr="00E10D1B">
          <w:rPr>
            <w:lang w:val="en-AU" w:eastAsia="zh-CN"/>
          </w:rPr>
          <w:t>For example, a</w:t>
        </w:r>
        <w:r w:rsidRPr="00E10D1B">
          <w:rPr>
            <w:lang w:val="en-AU"/>
          </w:rPr>
          <w:t xml:space="preserve"> function</w:t>
        </w:r>
        <w:r w:rsidRPr="00E10D1B">
          <w:rPr>
            <w:lang w:val="en-AU" w:eastAsia="zh-CN"/>
          </w:rPr>
          <w:t xml:space="preserve">ality on the user interface </w:t>
        </w:r>
        <w:r>
          <w:rPr>
            <w:lang w:val="en-AU" w:eastAsia="zh-CN"/>
          </w:rPr>
          <w:t xml:space="preserve">will </w:t>
        </w:r>
        <w:r w:rsidRPr="00E10D1B">
          <w:rPr>
            <w:lang w:val="en-AU"/>
          </w:rPr>
          <w:t xml:space="preserve">allow the user to select the </w:t>
        </w:r>
        <w:r w:rsidRPr="003417E2">
          <w:rPr>
            <w:lang w:val="en-AU"/>
          </w:rPr>
          <w:t>immigration policy</w:t>
        </w:r>
        <w:r w:rsidRPr="00E10D1B">
          <w:rPr>
            <w:lang w:val="en-AU"/>
          </w:rPr>
          <w:t xml:space="preserve"> that he/she believes to be most likely and then see its impact on, say, </w:t>
        </w:r>
        <w:r w:rsidRPr="003417E2">
          <w:rPr>
            <w:lang w:val="en-AU"/>
          </w:rPr>
          <w:t>population growth</w:t>
        </w:r>
        <w:r w:rsidRPr="00E10D1B">
          <w:rPr>
            <w:lang w:val="en-AU"/>
          </w:rPr>
          <w:t xml:space="preserve"> with resultant impacts on income </w:t>
        </w:r>
        <w:r w:rsidRPr="00E10D1B">
          <w:rPr>
            <w:lang w:val="en-AU" w:eastAsia="zh-CN"/>
          </w:rPr>
          <w:t>and</w:t>
        </w:r>
        <w:r w:rsidRPr="00E10D1B">
          <w:rPr>
            <w:lang w:val="en-AU"/>
          </w:rPr>
          <w:t xml:space="preserve"> wealth inequalit</w:t>
        </w:r>
        <w:r w:rsidRPr="00E10D1B">
          <w:rPr>
            <w:lang w:val="en-AU" w:eastAsia="zh-CN"/>
          </w:rPr>
          <w:t xml:space="preserve">y experienced by </w:t>
        </w:r>
        <w:r w:rsidRPr="003417E2">
          <w:rPr>
            <w:lang w:val="en-AU" w:eastAsia="zh-CN"/>
          </w:rPr>
          <w:t>remote and rural communities of Australia</w:t>
        </w:r>
        <w:r w:rsidRPr="00E10D1B">
          <w:rPr>
            <w:lang w:val="en-AU"/>
          </w:rPr>
          <w:t>.</w:t>
        </w:r>
      </w:ins>
    </w:p>
    <w:p w:rsidR="00B05782" w:rsidRDefault="00B05782" w:rsidP="00B05782">
      <w:pPr>
        <w:rPr>
          <w:ins w:id="34" w:author="Jason Cai" w:date="2017-07-30T01:03:00Z"/>
          <w:lang w:val="en-AU"/>
        </w:rPr>
      </w:pPr>
      <w:ins w:id="35" w:author="Jason Cai" w:date="2017-07-30T01:03:00Z">
        <w:r w:rsidRPr="00E10D1B">
          <w:rPr>
            <w:lang w:val="en-AU"/>
          </w:rPr>
          <w:t xml:space="preserve">The Government can use our products to assess the impact of their public policies on income and wealth inequality experienced by various groups in the Australian demographics, whether it is rural communities, different age groups, socio-economic status or education levels. General users can reply on our product to </w:t>
        </w:r>
        <w:r>
          <w:rPr>
            <w:lang w:val="en-AU"/>
          </w:rPr>
          <w:t xml:space="preserve">assess how their income and wealth track against others from the same city, region or state. </w:t>
        </w:r>
      </w:ins>
    </w:p>
    <w:p w:rsidR="00C576AB" w:rsidDel="00B05782" w:rsidRDefault="00DF38AD">
      <w:pPr>
        <w:pStyle w:val="ListParagraph"/>
        <w:ind w:left="360"/>
        <w:rPr>
          <w:del w:id="36" w:author="Jason Cai" w:date="2017-07-30T01:04:00Z"/>
          <w:lang w:val="en-AU" w:eastAsia="zh-CN"/>
        </w:rPr>
        <w:pPrChange w:id="37" w:author="maku" w:date="2017-07-29T14:33:00Z">
          <w:pPr>
            <w:pStyle w:val="ListParagraph"/>
            <w:numPr>
              <w:numId w:val="3"/>
            </w:numPr>
            <w:ind w:left="1080" w:hanging="360"/>
          </w:pPr>
        </w:pPrChange>
      </w:pPr>
      <w:ins w:id="38" w:author="maku" w:date="2017-07-29T14:21:00Z">
        <w:del w:id="39" w:author="Jason Cai" w:date="2017-07-30T01:04:00Z">
          <w:r w:rsidDel="00B05782">
            <w:rPr>
              <w:rFonts w:hint="eastAsia"/>
              <w:lang w:val="en-AU" w:eastAsia="zh-CN"/>
            </w:rPr>
            <w:delText xml:space="preserve">The aim of this project is to </w:delText>
          </w:r>
        </w:del>
      </w:ins>
      <w:ins w:id="40" w:author="maku" w:date="2017-07-29T14:23:00Z">
        <w:del w:id="41" w:author="Jason Cai" w:date="2017-07-30T01:04:00Z">
          <w:r w:rsidDel="00B05782">
            <w:rPr>
              <w:rFonts w:hint="eastAsia"/>
              <w:lang w:val="en-AU" w:eastAsia="zh-CN"/>
            </w:rPr>
            <w:delText>attempt to answer the question</w:delText>
          </w:r>
        </w:del>
      </w:ins>
      <w:ins w:id="42" w:author="maku" w:date="2017-07-29T14:24:00Z">
        <w:del w:id="43" w:author="Jason Cai" w:date="2017-07-30T01:04:00Z">
          <w:r w:rsidDel="00B05782">
            <w:rPr>
              <w:rFonts w:hint="eastAsia"/>
              <w:lang w:val="en-AU" w:eastAsia="zh-CN"/>
            </w:rPr>
            <w:delText xml:space="preserve">:  What </w:delText>
          </w:r>
        </w:del>
      </w:ins>
      <w:ins w:id="44" w:author="maku" w:date="2017-07-29T14:27:00Z">
        <w:del w:id="45" w:author="Jason Cai" w:date="2017-07-30T01:04:00Z">
          <w:r w:rsidDel="00B05782">
            <w:rPr>
              <w:rFonts w:hint="eastAsia"/>
              <w:lang w:val="en-AU" w:eastAsia="zh-CN"/>
            </w:rPr>
            <w:delText>would future</w:delText>
          </w:r>
        </w:del>
      </w:ins>
      <w:ins w:id="46" w:author="maku" w:date="2017-07-29T14:24:00Z">
        <w:del w:id="47" w:author="Jason Cai" w:date="2017-07-30T01:04:00Z">
          <w:r w:rsidDel="00B05782">
            <w:rPr>
              <w:rFonts w:hint="eastAsia"/>
              <w:lang w:val="en-AU" w:eastAsia="zh-CN"/>
            </w:rPr>
            <w:delText xml:space="preserve"> </w:delText>
          </w:r>
        </w:del>
      </w:ins>
      <w:del w:id="48" w:author="Jason Cai" w:date="2017-07-30T01:04:00Z">
        <w:r w:rsidR="00C576AB" w:rsidDel="00B05782">
          <w:rPr>
            <w:lang w:val="en-AU"/>
          </w:rPr>
          <w:delText>What is the best forecast</w:delText>
        </w:r>
        <w:r w:rsidR="00F07B04" w:rsidDel="00B05782">
          <w:rPr>
            <w:lang w:val="en-AU"/>
          </w:rPr>
          <w:delText>/s</w:delText>
        </w:r>
        <w:r w:rsidR="00C576AB" w:rsidDel="00B05782">
          <w:rPr>
            <w:lang w:val="en-AU"/>
          </w:rPr>
          <w:delText xml:space="preserve"> of (i) income </w:delText>
        </w:r>
      </w:del>
      <w:ins w:id="49" w:author="maku" w:date="2017-07-29T14:27:00Z">
        <w:del w:id="50" w:author="Jason Cai" w:date="2017-07-30T01:04:00Z">
          <w:r w:rsidDel="00B05782">
            <w:rPr>
              <w:rFonts w:hint="eastAsia"/>
              <w:lang w:val="en-AU" w:eastAsia="zh-CN"/>
            </w:rPr>
            <w:delText xml:space="preserve"> and </w:delText>
          </w:r>
        </w:del>
      </w:ins>
      <w:del w:id="51" w:author="Jason Cai" w:date="2017-07-30T01:04:00Z">
        <w:r w:rsidR="00C576AB" w:rsidDel="00B05782">
          <w:rPr>
            <w:lang w:val="en-AU"/>
          </w:rPr>
          <w:delText>inequality and (ii) wealth inequality</w:delText>
        </w:r>
      </w:del>
      <w:ins w:id="52" w:author="maku" w:date="2017-07-29T14:27:00Z">
        <w:del w:id="53" w:author="Jason Cai" w:date="2017-07-30T01:04:00Z">
          <w:r w:rsidDel="00B05782">
            <w:rPr>
              <w:rFonts w:hint="eastAsia"/>
              <w:lang w:val="en-AU" w:eastAsia="zh-CN"/>
            </w:rPr>
            <w:delText xml:space="preserve"> look</w:delText>
          </w:r>
        </w:del>
      </w:ins>
      <w:del w:id="54" w:author="Jason Cai" w:date="2017-07-30T01:04:00Z">
        <w:r w:rsidR="00F07B04" w:rsidDel="00B05782">
          <w:rPr>
            <w:lang w:val="en-AU"/>
          </w:rPr>
          <w:delText xml:space="preserve"> </w:delText>
        </w:r>
      </w:del>
      <w:ins w:id="55" w:author="maku" w:date="2017-07-29T14:25:00Z">
        <w:del w:id="56" w:author="Jason Cai" w:date="2017-07-30T01:04:00Z">
          <w:r w:rsidDel="00B05782">
            <w:rPr>
              <w:rFonts w:hint="eastAsia"/>
              <w:lang w:val="en-AU" w:eastAsia="zh-CN"/>
            </w:rPr>
            <w:delText xml:space="preserve">like </w:delText>
          </w:r>
        </w:del>
      </w:ins>
      <w:ins w:id="57" w:author="maku" w:date="2017-07-29T14:26:00Z">
        <w:del w:id="58" w:author="Jason Cai" w:date="2017-07-30T01:04:00Z">
          <w:r w:rsidDel="00B05782">
            <w:rPr>
              <w:rFonts w:hint="eastAsia"/>
              <w:lang w:val="en-AU" w:eastAsia="zh-CN"/>
            </w:rPr>
            <w:delText xml:space="preserve">by </w:delText>
          </w:r>
        </w:del>
      </w:ins>
      <w:del w:id="59" w:author="Jason Cai" w:date="2017-07-30T01:04:00Z">
        <w:r w:rsidR="00F07B04" w:rsidDel="00B05782">
          <w:rPr>
            <w:lang w:val="en-AU"/>
          </w:rPr>
          <w:delText xml:space="preserve">in each of the postcodes in 2030 </w:delText>
        </w:r>
      </w:del>
      <w:ins w:id="60" w:author="maku" w:date="2017-07-29T14:26:00Z">
        <w:del w:id="61" w:author="Jason Cai" w:date="2017-07-30T01:04:00Z">
          <w:r w:rsidDel="00B05782">
            <w:rPr>
              <w:rFonts w:hint="eastAsia"/>
              <w:lang w:val="en-AU" w:eastAsia="zh-CN"/>
            </w:rPr>
            <w:delText xml:space="preserve">compared to 2015 </w:delText>
          </w:r>
        </w:del>
      </w:ins>
      <w:del w:id="62" w:author="Jason Cai" w:date="2017-07-30T01:04:00Z">
        <w:r w:rsidR="00F07B04" w:rsidDel="00B05782">
          <w:rPr>
            <w:lang w:val="en-AU"/>
          </w:rPr>
          <w:delText>based on current and past income and demographics information?</w:delText>
        </w:r>
      </w:del>
    </w:p>
    <w:p w:rsidR="00F72E8A" w:rsidDel="00B05782" w:rsidRDefault="00F72E8A">
      <w:pPr>
        <w:rPr>
          <w:ins w:id="63" w:author="maku" w:date="2017-07-29T14:55:00Z"/>
          <w:del w:id="64" w:author="Jason Cai" w:date="2017-07-30T01:04:00Z"/>
          <w:lang w:val="en-AU" w:eastAsia="zh-CN"/>
        </w:rPr>
        <w:pPrChange w:id="65" w:author="maku" w:date="2017-07-29T14:55:00Z">
          <w:pPr>
            <w:pStyle w:val="ListParagraph"/>
            <w:numPr>
              <w:numId w:val="3"/>
            </w:numPr>
            <w:ind w:left="1080" w:hanging="360"/>
          </w:pPr>
        </w:pPrChange>
      </w:pPr>
    </w:p>
    <w:p w:rsidR="00231C87" w:rsidRPr="00F72E8A" w:rsidDel="00B05782" w:rsidRDefault="0039151B">
      <w:pPr>
        <w:ind w:firstLine="360"/>
        <w:rPr>
          <w:del w:id="66" w:author="Jason Cai" w:date="2017-07-30T01:04:00Z"/>
          <w:lang w:val="en-AU" w:eastAsia="zh-CN"/>
        </w:rPr>
      </w:pPr>
      <w:ins w:id="67" w:author="maku" w:date="2017-07-29T14:32:00Z">
        <w:del w:id="68" w:author="Jason Cai" w:date="2017-07-30T01:04:00Z">
          <w:r w:rsidRPr="00F72E8A" w:rsidDel="00B05782">
            <w:rPr>
              <w:lang w:val="en-AU" w:eastAsia="zh-CN"/>
            </w:rPr>
            <w:delText xml:space="preserve">We will first attempt to provide a realistic scenario </w:delText>
          </w:r>
        </w:del>
      </w:ins>
      <w:del w:id="69" w:author="Jason Cai" w:date="2017-07-30T01:04:00Z">
        <w:r w:rsidR="00231C87" w:rsidRPr="00F72E8A" w:rsidDel="00B05782">
          <w:rPr>
            <w:lang w:val="en-AU"/>
          </w:rPr>
          <w:delText>The predictions will come in two forms:</w:delText>
        </w:r>
      </w:del>
    </w:p>
    <w:p w:rsidR="00F72E8A" w:rsidDel="00B05782" w:rsidRDefault="00231C87">
      <w:pPr>
        <w:rPr>
          <w:ins w:id="70" w:author="maku" w:date="2017-07-29T14:55:00Z"/>
          <w:del w:id="71" w:author="Jason Cai" w:date="2017-07-30T01:04:00Z"/>
          <w:lang w:val="en-AU" w:eastAsia="zh-CN"/>
        </w:rPr>
        <w:pPrChange w:id="72" w:author="maku" w:date="2017-07-29T14:55:00Z">
          <w:pPr>
            <w:pStyle w:val="ListParagraph"/>
            <w:numPr>
              <w:numId w:val="3"/>
            </w:numPr>
            <w:ind w:left="1080" w:hanging="360"/>
          </w:pPr>
        </w:pPrChange>
      </w:pPr>
      <w:del w:id="73" w:author="Jason Cai" w:date="2017-07-30T01:04:00Z">
        <w:r w:rsidDel="00B05782">
          <w:rPr>
            <w:lang w:val="en-AU"/>
          </w:rPr>
          <w:delText>A straightforward/standard forecast essentially based on an extrapolation of observed</w:delText>
        </w:r>
      </w:del>
      <w:ins w:id="74" w:author="maku" w:date="2017-07-29T14:33:00Z">
        <w:del w:id="75" w:author="Jason Cai" w:date="2017-07-30T01:04:00Z">
          <w:r w:rsidR="0039151B" w:rsidDel="00B05782">
            <w:rPr>
              <w:rFonts w:hint="eastAsia"/>
              <w:lang w:val="en-AU" w:eastAsia="zh-CN"/>
            </w:rPr>
            <w:delText xml:space="preserve"> demographic </w:delText>
          </w:r>
        </w:del>
      </w:ins>
      <w:del w:id="76" w:author="Jason Cai" w:date="2017-07-30T01:04:00Z">
        <w:r w:rsidDel="00B05782">
          <w:rPr>
            <w:lang w:val="en-AU"/>
          </w:rPr>
          <w:delText xml:space="preserve"> trends </w:delText>
        </w:r>
      </w:del>
      <w:ins w:id="77" w:author="maku" w:date="2017-07-29T14:33:00Z">
        <w:del w:id="78" w:author="Jason Cai" w:date="2017-07-30T01:04:00Z">
          <w:r w:rsidR="0039151B" w:rsidDel="00B05782">
            <w:rPr>
              <w:rFonts w:hint="eastAsia"/>
              <w:lang w:val="en-AU" w:eastAsia="zh-CN"/>
            </w:rPr>
            <w:delText xml:space="preserve">by age group </w:delText>
          </w:r>
        </w:del>
      </w:ins>
      <w:del w:id="79" w:author="Jason Cai" w:date="2017-07-30T01:04:00Z">
        <w:r w:rsidDel="00B05782">
          <w:rPr>
            <w:lang w:val="en-AU"/>
          </w:rPr>
          <w:delText>into the next decade</w:delText>
        </w:r>
      </w:del>
      <w:ins w:id="80" w:author="maku" w:date="2017-07-29T14:33:00Z">
        <w:del w:id="81" w:author="Jason Cai" w:date="2017-07-30T01:04:00Z">
          <w:r w:rsidR="0039151B" w:rsidDel="00B05782">
            <w:rPr>
              <w:rFonts w:hint="eastAsia"/>
              <w:lang w:val="en-AU" w:eastAsia="zh-CN"/>
            </w:rPr>
            <w:delText>. This will change the demographic</w:delText>
          </w:r>
        </w:del>
      </w:ins>
      <w:ins w:id="82" w:author="maku" w:date="2017-07-29T14:34:00Z">
        <w:del w:id="83" w:author="Jason Cai" w:date="2017-07-30T01:04:00Z">
          <w:r w:rsidR="0039151B" w:rsidDel="00B05782">
            <w:rPr>
              <w:rFonts w:hint="eastAsia"/>
              <w:lang w:val="en-AU" w:eastAsia="zh-CN"/>
            </w:rPr>
            <w:delText xml:space="preserve"> composition by postcode in the ATO data set over time, which will have non-trivial implications on the productivity and income </w:delText>
          </w:r>
        </w:del>
      </w:ins>
      <w:ins w:id="84" w:author="maku" w:date="2017-07-29T14:35:00Z">
        <w:del w:id="85" w:author="Jason Cai" w:date="2017-07-30T01:04:00Z">
          <w:r w:rsidR="0039151B" w:rsidDel="00B05782">
            <w:rPr>
              <w:rFonts w:hint="eastAsia"/>
              <w:lang w:val="en-AU" w:eastAsia="zh-CN"/>
            </w:rPr>
            <w:delText xml:space="preserve">distribution across postcodes </w:delText>
          </w:r>
        </w:del>
      </w:ins>
      <w:ins w:id="86" w:author="maku" w:date="2017-07-29T14:38:00Z">
        <w:del w:id="87" w:author="Jason Cai" w:date="2017-07-30T01:04:00Z">
          <w:r w:rsidR="0039151B" w:rsidDel="00B05782">
            <w:rPr>
              <w:rFonts w:hint="eastAsia"/>
              <w:lang w:val="en-AU" w:eastAsia="zh-CN"/>
            </w:rPr>
            <w:delText>in the future</w:delText>
          </w:r>
        </w:del>
      </w:ins>
      <w:ins w:id="88" w:author="maku" w:date="2017-07-29T14:35:00Z">
        <w:del w:id="89" w:author="Jason Cai" w:date="2017-07-30T01:04:00Z">
          <w:r w:rsidR="0039151B" w:rsidDel="00B05782">
            <w:rPr>
              <w:rFonts w:hint="eastAsia"/>
              <w:lang w:val="en-AU" w:eastAsia="zh-CN"/>
            </w:rPr>
            <w:delText xml:space="preserve">. </w:delText>
          </w:r>
        </w:del>
      </w:ins>
      <w:ins w:id="90" w:author="maku" w:date="2017-07-29T14:41:00Z">
        <w:del w:id="91" w:author="Jason Cai" w:date="2017-07-30T01:04:00Z">
          <w:r w:rsidR="0039151B" w:rsidDel="00B05782">
            <w:rPr>
              <w:rFonts w:hint="eastAsia"/>
              <w:lang w:val="en-AU" w:eastAsia="zh-CN"/>
            </w:rPr>
            <w:delText xml:space="preserve">In essence, </w:delText>
          </w:r>
        </w:del>
      </w:ins>
      <w:ins w:id="92" w:author="maku" w:date="2017-07-29T14:42:00Z">
        <w:del w:id="93" w:author="Jason Cai" w:date="2017-07-30T01:04:00Z">
          <w:r w:rsidR="0039151B" w:rsidDel="00B05782">
            <w:rPr>
              <w:rFonts w:hint="eastAsia"/>
              <w:lang w:val="en-AU" w:eastAsia="zh-CN"/>
            </w:rPr>
            <w:delText xml:space="preserve">we hypothesise that </w:delText>
          </w:r>
          <w:r w:rsidR="00FC5D27" w:rsidDel="00B05782">
            <w:rPr>
              <w:rFonts w:hint="eastAsia"/>
              <w:lang w:val="en-AU" w:eastAsia="zh-CN"/>
            </w:rPr>
            <w:delText>postcodes with a</w:delText>
          </w:r>
        </w:del>
      </w:ins>
      <w:ins w:id="94" w:author="maku" w:date="2017-07-29T14:47:00Z">
        <w:del w:id="95" w:author="Jason Cai" w:date="2017-07-30T01:04:00Z">
          <w:r w:rsidR="00FC5D27" w:rsidDel="00B05782">
            <w:rPr>
              <w:rFonts w:hint="eastAsia"/>
              <w:lang w:val="en-AU" w:eastAsia="zh-CN"/>
            </w:rPr>
            <w:delText xml:space="preserve"> relatively</w:delText>
          </w:r>
        </w:del>
      </w:ins>
      <w:ins w:id="96" w:author="maku" w:date="2017-07-29T14:42:00Z">
        <w:del w:id="97" w:author="Jason Cai" w:date="2017-07-30T01:04:00Z">
          <w:r w:rsidR="00FC5D27" w:rsidDel="00B05782">
            <w:rPr>
              <w:rFonts w:hint="eastAsia"/>
              <w:lang w:val="en-AU" w:eastAsia="zh-CN"/>
            </w:rPr>
            <w:delText xml:space="preserve"> younger population</w:delText>
          </w:r>
        </w:del>
      </w:ins>
      <w:ins w:id="98" w:author="maku" w:date="2017-07-29T14:43:00Z">
        <w:del w:id="99" w:author="Jason Cai" w:date="2017-07-30T01:04:00Z">
          <w:r w:rsidR="00FC5D27" w:rsidDel="00B05782">
            <w:rPr>
              <w:rFonts w:hint="eastAsia"/>
              <w:lang w:val="en-AU" w:eastAsia="zh-CN"/>
            </w:rPr>
            <w:delText xml:space="preserve"> will fare better in our income or wealth per capita indicator </w:delText>
          </w:r>
        </w:del>
      </w:ins>
      <w:ins w:id="100" w:author="maku" w:date="2017-07-29T14:44:00Z">
        <w:del w:id="101" w:author="Jason Cai" w:date="2017-07-30T01:04:00Z">
          <w:r w:rsidR="00FC5D27" w:rsidDel="00B05782">
            <w:rPr>
              <w:rFonts w:hint="eastAsia"/>
              <w:lang w:val="en-AU" w:eastAsia="zh-CN"/>
            </w:rPr>
            <w:delText xml:space="preserve">by 2030. </w:delText>
          </w:r>
        </w:del>
      </w:ins>
    </w:p>
    <w:p w:rsidR="00231C87" w:rsidRPr="00F72E8A" w:rsidDel="00B05782" w:rsidRDefault="00F72E8A">
      <w:pPr>
        <w:rPr>
          <w:del w:id="102" w:author="Jason Cai" w:date="2017-07-30T01:04:00Z"/>
          <w:lang w:val="en-AU" w:eastAsia="zh-CN"/>
        </w:rPr>
        <w:pPrChange w:id="103" w:author="maku" w:date="2017-07-29T14:55:00Z">
          <w:pPr>
            <w:pStyle w:val="ListParagraph"/>
            <w:numPr>
              <w:numId w:val="3"/>
            </w:numPr>
            <w:ind w:left="1080" w:hanging="360"/>
          </w:pPr>
        </w:pPrChange>
      </w:pPr>
      <w:ins w:id="104" w:author="maku" w:date="2017-07-29T14:50:00Z">
        <w:del w:id="105" w:author="Jason Cai" w:date="2017-07-30T01:04:00Z">
          <w:r w:rsidRPr="00F72E8A" w:rsidDel="00B05782">
            <w:rPr>
              <w:lang w:val="en-AU" w:eastAsia="zh-CN"/>
            </w:rPr>
            <w:delText>Once th</w:delText>
          </w:r>
        </w:del>
      </w:ins>
      <w:ins w:id="106" w:author="maku" w:date="2017-07-29T14:54:00Z">
        <w:del w:id="107" w:author="Jason Cai" w:date="2017-07-30T01:04:00Z">
          <w:r w:rsidRPr="00F72E8A" w:rsidDel="00B05782">
            <w:rPr>
              <w:lang w:val="en-AU" w:eastAsia="zh-CN"/>
            </w:rPr>
            <w:delText>e above</w:delText>
          </w:r>
        </w:del>
      </w:ins>
      <w:ins w:id="108" w:author="maku" w:date="2017-07-29T14:50:00Z">
        <w:del w:id="109" w:author="Jason Cai" w:date="2017-07-30T01:04:00Z">
          <w:r w:rsidR="00FC5D27" w:rsidRPr="00F72E8A" w:rsidDel="00B05782">
            <w:rPr>
              <w:lang w:val="en-AU" w:eastAsia="zh-CN"/>
            </w:rPr>
            <w:delText xml:space="preserve"> step is completed, we may </w:delText>
          </w:r>
        </w:del>
      </w:ins>
      <w:ins w:id="110" w:author="maku" w:date="2017-07-29T14:51:00Z">
        <w:del w:id="111" w:author="Jason Cai" w:date="2017-07-30T01:04:00Z">
          <w:r w:rsidR="00FC5D27" w:rsidRPr="00F72E8A" w:rsidDel="00B05782">
            <w:rPr>
              <w:lang w:val="en-AU" w:eastAsia="zh-CN"/>
            </w:rPr>
            <w:delText xml:space="preserve">be able to devise an interactive interface </w:delText>
          </w:r>
        </w:del>
      </w:ins>
      <w:del w:id="112" w:author="Jason Cai" w:date="2017-07-30T01:04:00Z">
        <w:r w:rsidR="00231C87" w:rsidRPr="00F72E8A" w:rsidDel="00B05782">
          <w:rPr>
            <w:lang w:val="en-AU"/>
          </w:rPr>
          <w:delText xml:space="preserve"> underpinned by plausible/justifiable assumptions</w:delText>
        </w:r>
      </w:del>
    </w:p>
    <w:p w:rsidR="00231C87" w:rsidDel="00B05782" w:rsidRDefault="00231C87" w:rsidP="003B60FE">
      <w:pPr>
        <w:rPr>
          <w:del w:id="113" w:author="Jason Cai" w:date="2017-07-30T01:04:00Z"/>
          <w:lang w:val="en-AU" w:eastAsia="zh-CN"/>
        </w:rPr>
      </w:pPr>
      <w:del w:id="114" w:author="Jason Cai" w:date="2017-07-30T01:04:00Z">
        <w:r w:rsidRPr="00FC5D27" w:rsidDel="00B05782">
          <w:rPr>
            <w:lang w:val="en-AU"/>
          </w:rPr>
          <w:delText>Forecasts based on scenario projections that allow</w:delText>
        </w:r>
      </w:del>
      <w:ins w:id="115" w:author="maku" w:date="2017-07-29T14:52:00Z">
        <w:del w:id="116" w:author="Jason Cai" w:date="2017-07-30T01:04:00Z">
          <w:r w:rsidR="00FC5D27" w:rsidDel="00B05782">
            <w:rPr>
              <w:rFonts w:hint="eastAsia"/>
              <w:lang w:val="en-AU" w:eastAsia="zh-CN"/>
            </w:rPr>
            <w:delText>s</w:delText>
          </w:r>
        </w:del>
      </w:ins>
      <w:del w:id="117" w:author="Jason Cai" w:date="2017-07-30T01:04:00Z">
        <w:r w:rsidRPr="00FC5D27" w:rsidDel="00B05782">
          <w:rPr>
            <w:lang w:val="en-AU"/>
          </w:rPr>
          <w:delText xml:space="preserve"> the users to select </w:delText>
        </w:r>
      </w:del>
      <w:ins w:id="118" w:author="maku" w:date="2017-07-29T14:52:00Z">
        <w:del w:id="119" w:author="Jason Cai" w:date="2017-07-30T01:04:00Z">
          <w:r w:rsidR="007911D4" w:rsidDel="00B05782">
            <w:rPr>
              <w:rFonts w:hint="eastAsia"/>
              <w:lang w:val="en-AU" w:eastAsia="zh-CN"/>
            </w:rPr>
            <w:delText xml:space="preserve">different </w:delText>
          </w:r>
        </w:del>
      </w:ins>
      <w:del w:id="120" w:author="Jason Cai" w:date="2017-07-30T01:04:00Z">
        <w:r w:rsidRPr="00FC5D27" w:rsidDel="00B05782">
          <w:rPr>
            <w:lang w:val="en-AU"/>
          </w:rPr>
          <w:delText xml:space="preserve">the scenarios </w:delText>
        </w:r>
      </w:del>
      <w:ins w:id="121" w:author="maku" w:date="2017-07-29T14:52:00Z">
        <w:del w:id="122" w:author="Jason Cai" w:date="2017-07-30T01:04:00Z">
          <w:r w:rsidR="007911D4" w:rsidDel="00B05782">
            <w:rPr>
              <w:rFonts w:hint="eastAsia"/>
              <w:lang w:val="en-AU" w:eastAsia="zh-CN"/>
            </w:rPr>
            <w:delText xml:space="preserve">with varying </w:delText>
          </w:r>
          <w:r w:rsidR="007911D4" w:rsidDel="00B05782">
            <w:rPr>
              <w:lang w:val="en-AU" w:eastAsia="zh-CN"/>
            </w:rPr>
            <w:delText>demographic</w:delText>
          </w:r>
          <w:r w:rsidR="007911D4" w:rsidDel="00B05782">
            <w:rPr>
              <w:rFonts w:hint="eastAsia"/>
              <w:lang w:val="en-AU" w:eastAsia="zh-CN"/>
            </w:rPr>
            <w:delText xml:space="preserve"> assumptions </w:delText>
          </w:r>
        </w:del>
      </w:ins>
      <w:del w:id="123" w:author="Jason Cai" w:date="2017-07-30T01:04:00Z">
        <w:r w:rsidRPr="00FC5D27" w:rsidDel="00B05782">
          <w:rPr>
            <w:lang w:val="en-AU"/>
          </w:rPr>
          <w:delText xml:space="preserve">and see how the future will then unfold. </w:delText>
        </w:r>
      </w:del>
      <w:ins w:id="124" w:author="maku" w:date="2017-07-29T14:53:00Z">
        <w:del w:id="125" w:author="Jason Cai" w:date="2017-07-30T01:04:00Z">
          <w:r w:rsidR="007911D4" w:rsidDel="00B05782">
            <w:rPr>
              <w:rFonts w:hint="eastAsia"/>
              <w:lang w:val="en-AU" w:eastAsia="zh-CN"/>
            </w:rPr>
            <w:delText>For example, we co</w:delText>
          </w:r>
        </w:del>
      </w:ins>
      <w:ins w:id="126" w:author="maku" w:date="2017-07-29T14:54:00Z">
        <w:del w:id="127" w:author="Jason Cai" w:date="2017-07-30T01:04:00Z">
          <w:r w:rsidR="007911D4" w:rsidDel="00B05782">
            <w:rPr>
              <w:rFonts w:hint="eastAsia"/>
              <w:lang w:val="en-AU" w:eastAsia="zh-CN"/>
            </w:rPr>
            <w:delText>uld design a</w:delText>
          </w:r>
        </w:del>
      </w:ins>
      <w:del w:id="128" w:author="Jason Cai" w:date="2017-07-30T01:04:00Z">
        <w:r w:rsidRPr="00FC5D27" w:rsidDel="00B05782">
          <w:rPr>
            <w:lang w:val="en-AU"/>
          </w:rPr>
          <w:delText xml:space="preserve">E.g. </w:delText>
        </w:r>
        <w:r w:rsidR="00740F94" w:rsidRPr="00FC5D27" w:rsidDel="00B05782">
          <w:rPr>
            <w:lang w:val="en-AU"/>
          </w:rPr>
          <w:delText>A function</w:delText>
        </w:r>
      </w:del>
      <w:ins w:id="129" w:author="maku" w:date="2017-07-29T14:54:00Z">
        <w:del w:id="130" w:author="Jason Cai" w:date="2017-07-30T01:04:00Z">
          <w:r w:rsidR="007911D4" w:rsidDel="00B05782">
            <w:rPr>
              <w:rFonts w:hint="eastAsia"/>
              <w:lang w:val="en-AU" w:eastAsia="zh-CN"/>
            </w:rPr>
            <w:delText xml:space="preserve">ality on the user interface </w:delText>
          </w:r>
        </w:del>
      </w:ins>
      <w:del w:id="131" w:author="Jason Cai" w:date="2017-07-30T01:04:00Z">
        <w:r w:rsidR="00740F94" w:rsidRPr="00FC5D27" w:rsidDel="00B05782">
          <w:rPr>
            <w:lang w:val="en-AU"/>
          </w:rPr>
          <w:delText xml:space="preserve"> that allows for the user to select the immigration policy that he/she believes to be most likely and then see its impact on, say, population growth with resultant impacts on income </w:delText>
        </w:r>
      </w:del>
      <w:ins w:id="132" w:author="maku" w:date="2017-07-29T14:55:00Z">
        <w:del w:id="133" w:author="Jason Cai" w:date="2017-07-30T01:04:00Z">
          <w:r w:rsidR="00F72E8A" w:rsidDel="00B05782">
            <w:rPr>
              <w:rFonts w:hint="eastAsia"/>
              <w:lang w:val="en-AU" w:eastAsia="zh-CN"/>
            </w:rPr>
            <w:delText>and</w:delText>
          </w:r>
        </w:del>
      </w:ins>
      <w:del w:id="134" w:author="Jason Cai" w:date="2017-07-30T01:04:00Z">
        <w:r w:rsidR="00740F94" w:rsidRPr="00FC5D27" w:rsidDel="00B05782">
          <w:rPr>
            <w:lang w:val="en-AU"/>
          </w:rPr>
          <w:delText>&amp; wealth inequalit</w:delText>
        </w:r>
      </w:del>
      <w:ins w:id="135" w:author="maku" w:date="2017-07-29T14:54:00Z">
        <w:del w:id="136" w:author="Jason Cai" w:date="2017-07-30T01:04:00Z">
          <w:r w:rsidR="007911D4" w:rsidDel="00B05782">
            <w:rPr>
              <w:rFonts w:hint="eastAsia"/>
              <w:lang w:val="en-AU" w:eastAsia="zh-CN"/>
            </w:rPr>
            <w:delText>y</w:delText>
          </w:r>
        </w:del>
      </w:ins>
      <w:del w:id="137" w:author="Jason Cai" w:date="2017-07-30T01:04:00Z">
        <w:r w:rsidR="00740F94" w:rsidRPr="00FC5D27" w:rsidDel="00B05782">
          <w:rPr>
            <w:lang w:val="en-AU"/>
          </w:rPr>
          <w:delText xml:space="preserve">ies. </w:delText>
        </w:r>
        <w:bookmarkStart w:id="138" w:name="_GoBack"/>
        <w:bookmarkEnd w:id="138"/>
      </w:del>
    </w:p>
    <w:p w:rsidR="00F72E8A" w:rsidRPr="00FC5D27" w:rsidDel="00B05782" w:rsidRDefault="00F72E8A">
      <w:pPr>
        <w:rPr>
          <w:ins w:id="139" w:author="maku" w:date="2017-07-29T14:56:00Z"/>
          <w:del w:id="140" w:author="Jason Cai" w:date="2017-07-30T01:04:00Z"/>
          <w:lang w:val="en-AU"/>
        </w:rPr>
        <w:pPrChange w:id="141" w:author="maku" w:date="2017-07-29T14:55:00Z">
          <w:pPr>
            <w:pStyle w:val="ListParagraph"/>
            <w:numPr>
              <w:numId w:val="3"/>
            </w:numPr>
            <w:ind w:left="1080" w:hanging="360"/>
          </w:pPr>
        </w:pPrChange>
      </w:pPr>
    </w:p>
    <w:p w:rsidR="00F72E8A" w:rsidRDefault="00F72E8A" w:rsidP="003B60FE">
      <w:pPr>
        <w:rPr>
          <w:ins w:id="142" w:author="maku" w:date="2017-07-29T14:55:00Z"/>
          <w:lang w:val="en-AU" w:eastAsia="zh-CN"/>
        </w:rPr>
      </w:pPr>
    </w:p>
    <w:p w:rsidR="00740F94" w:rsidDel="00F72E8A" w:rsidRDefault="00740F94" w:rsidP="00A0302C">
      <w:pPr>
        <w:ind w:firstLine="720"/>
        <w:rPr>
          <w:del w:id="143" w:author="maku" w:date="2017-07-29T14:55:00Z"/>
          <w:lang w:val="en-AU"/>
        </w:rPr>
      </w:pPr>
      <w:del w:id="144" w:author="maku" w:date="2017-07-29T14:55:00Z">
        <w:r w:rsidDel="00F72E8A">
          <w:rPr>
            <w:lang w:val="en-AU"/>
          </w:rPr>
          <w:delText>Scenario projection relaxes some of the assumptions underpinning a standard forecast.</w:delText>
        </w:r>
      </w:del>
    </w:p>
    <w:p w:rsidR="003B60FE" w:rsidRDefault="00893A1F" w:rsidP="003B60FE">
      <w:pPr>
        <w:rPr>
          <w:b/>
          <w:lang w:val="en-AU"/>
        </w:rPr>
      </w:pPr>
      <w:ins w:id="145" w:author="maku" w:date="2017-07-29T15:06:00Z">
        <w:r>
          <w:rPr>
            <w:rFonts w:hint="eastAsia"/>
            <w:b/>
            <w:lang w:val="en-AU" w:eastAsia="zh-CN"/>
          </w:rPr>
          <w:t>Further details</w:t>
        </w:r>
      </w:ins>
      <w:del w:id="146" w:author="maku" w:date="2017-07-29T15:06:00Z">
        <w:r w:rsidR="003B60FE" w:rsidDel="00893A1F">
          <w:rPr>
            <w:b/>
            <w:lang w:val="en-AU"/>
          </w:rPr>
          <w:delText>Elaboration</w:delText>
        </w:r>
      </w:del>
      <w:del w:id="147" w:author="maku" w:date="2017-07-29T15:05:00Z">
        <w:r w:rsidR="003B60FE" w:rsidDel="00893A1F">
          <w:rPr>
            <w:b/>
            <w:lang w:val="en-AU"/>
          </w:rPr>
          <w:delText>s</w:delText>
        </w:r>
      </w:del>
      <w:r w:rsidR="003B60FE">
        <w:rPr>
          <w:b/>
          <w:lang w:val="en-AU"/>
        </w:rPr>
        <w:t>:</w:t>
      </w:r>
    </w:p>
    <w:p w:rsidR="003B60FE" w:rsidRDefault="00A57E9F" w:rsidP="003B60FE">
      <w:pPr>
        <w:pStyle w:val="ListParagraph"/>
        <w:numPr>
          <w:ilvl w:val="0"/>
          <w:numId w:val="1"/>
        </w:numPr>
        <w:rPr>
          <w:lang w:val="en-AU"/>
        </w:rPr>
      </w:pPr>
      <w:r>
        <w:rPr>
          <w:lang w:val="en-AU"/>
        </w:rPr>
        <w:t>Summary of the main features of the</w:t>
      </w:r>
      <w:ins w:id="148" w:author="maku" w:date="2017-07-29T15:24:00Z">
        <w:r w:rsidR="00D64C37">
          <w:rPr>
            <w:rFonts w:hint="eastAsia"/>
            <w:lang w:val="en-AU" w:eastAsia="zh-CN"/>
          </w:rPr>
          <w:t xml:space="preserve"> ATO </w:t>
        </w:r>
      </w:ins>
      <w:r>
        <w:rPr>
          <w:lang w:val="en-AU"/>
        </w:rPr>
        <w:t xml:space="preserve"> dataset</w:t>
      </w:r>
    </w:p>
    <w:p w:rsidR="00A57E9F" w:rsidRDefault="00A57E9F" w:rsidP="00A57E9F">
      <w:pPr>
        <w:pStyle w:val="ListParagraph"/>
        <w:numPr>
          <w:ilvl w:val="0"/>
          <w:numId w:val="2"/>
        </w:numPr>
        <w:rPr>
          <w:lang w:val="en-AU"/>
        </w:rPr>
      </w:pPr>
      <w:r>
        <w:rPr>
          <w:lang w:val="en-AU"/>
        </w:rPr>
        <w:t>Unique at the level of ‘Year-Postcode’</w:t>
      </w:r>
    </w:p>
    <w:p w:rsidR="00A57E9F" w:rsidRDefault="00A57E9F" w:rsidP="00A57E9F">
      <w:pPr>
        <w:pStyle w:val="ListParagraph"/>
        <w:numPr>
          <w:ilvl w:val="0"/>
          <w:numId w:val="2"/>
        </w:numPr>
        <w:rPr>
          <w:lang w:val="en-AU"/>
        </w:rPr>
      </w:pPr>
      <w:r>
        <w:rPr>
          <w:lang w:val="en-AU"/>
        </w:rPr>
        <w:t>No. of rows = 7350</w:t>
      </w:r>
    </w:p>
    <w:p w:rsidR="00A57E9F" w:rsidRDefault="00A57E9F" w:rsidP="00A57E9F">
      <w:pPr>
        <w:pStyle w:val="ListParagraph"/>
        <w:numPr>
          <w:ilvl w:val="0"/>
          <w:numId w:val="2"/>
        </w:numPr>
        <w:rPr>
          <w:lang w:val="en-AU"/>
        </w:rPr>
      </w:pPr>
      <w:r>
        <w:rPr>
          <w:lang w:val="en-AU"/>
        </w:rPr>
        <w:t xml:space="preserve">No. of </w:t>
      </w:r>
      <w:r w:rsidR="00A0302C">
        <w:rPr>
          <w:lang w:val="en-AU"/>
        </w:rPr>
        <w:t>years = 3 (2006, 2011, 2015)</w:t>
      </w:r>
    </w:p>
    <w:p w:rsidR="00A0302C" w:rsidRDefault="00A0302C" w:rsidP="00A57E9F">
      <w:pPr>
        <w:pStyle w:val="ListParagraph"/>
        <w:numPr>
          <w:ilvl w:val="0"/>
          <w:numId w:val="2"/>
        </w:numPr>
        <w:rPr>
          <w:lang w:val="en-AU"/>
        </w:rPr>
      </w:pPr>
      <w:r>
        <w:rPr>
          <w:lang w:val="en-AU"/>
        </w:rPr>
        <w:t>No. of unique postcodes = 2524</w:t>
      </w:r>
    </w:p>
    <w:p w:rsidR="00A0302C" w:rsidRDefault="00A0302C" w:rsidP="00A57E9F">
      <w:pPr>
        <w:pStyle w:val="ListParagraph"/>
        <w:numPr>
          <w:ilvl w:val="0"/>
          <w:numId w:val="2"/>
        </w:numPr>
        <w:rPr>
          <w:lang w:val="en-AU"/>
        </w:rPr>
      </w:pPr>
      <w:r>
        <w:rPr>
          <w:lang w:val="en-AU"/>
        </w:rPr>
        <w:t>ATO information on: number of taxpayers in a given year-postcode, their total taxable income/loss and associated financial data</w:t>
      </w:r>
    </w:p>
    <w:p w:rsidR="00A0302C" w:rsidRDefault="00A0302C" w:rsidP="00A57E9F">
      <w:pPr>
        <w:pStyle w:val="ListParagraph"/>
        <w:numPr>
          <w:ilvl w:val="0"/>
          <w:numId w:val="2"/>
        </w:numPr>
        <w:rPr>
          <w:lang w:val="en-AU"/>
        </w:rPr>
      </w:pPr>
      <w:r>
        <w:rPr>
          <w:lang w:val="en-AU"/>
        </w:rPr>
        <w:t>ABS information on: number of people in a given year-postcode classified by (</w:t>
      </w:r>
      <w:proofErr w:type="spellStart"/>
      <w:r>
        <w:rPr>
          <w:lang w:val="en-AU"/>
        </w:rPr>
        <w:t>i</w:t>
      </w:r>
      <w:proofErr w:type="spellEnd"/>
      <w:r>
        <w:rPr>
          <w:lang w:val="en-AU"/>
        </w:rPr>
        <w:t>) age group (ii) ethnicity (iii) gender (iv) self-reported fortnightly income (v) marriage status</w:t>
      </w:r>
    </w:p>
    <w:p w:rsidR="00A0302C" w:rsidRDefault="00A0302C" w:rsidP="00A0302C">
      <w:pPr>
        <w:pStyle w:val="ListParagraph"/>
        <w:rPr>
          <w:lang w:val="en-AU"/>
        </w:rPr>
      </w:pPr>
    </w:p>
    <w:p w:rsidR="00A0302C" w:rsidRDefault="00A0302C" w:rsidP="00A0302C">
      <w:pPr>
        <w:pStyle w:val="ListParagraph"/>
        <w:numPr>
          <w:ilvl w:val="0"/>
          <w:numId w:val="1"/>
        </w:numPr>
        <w:rPr>
          <w:lang w:val="en-AU"/>
        </w:rPr>
      </w:pPr>
      <w:r>
        <w:rPr>
          <w:lang w:val="en-AU"/>
        </w:rPr>
        <w:lastRenderedPageBreak/>
        <w:t>At first glance, we can gain an approximate idea of the following statistics (confining all discussion</w:t>
      </w:r>
      <w:r w:rsidR="005B335D">
        <w:rPr>
          <w:lang w:val="en-AU"/>
        </w:rPr>
        <w:t>s</w:t>
      </w:r>
      <w:r>
        <w:rPr>
          <w:lang w:val="en-AU"/>
        </w:rPr>
        <w:t xml:space="preserve"> at the Year-Postcode level for now):</w:t>
      </w:r>
    </w:p>
    <w:p w:rsidR="00A0302C" w:rsidRDefault="00A0302C" w:rsidP="00A0302C">
      <w:pPr>
        <w:pStyle w:val="ListParagraph"/>
        <w:numPr>
          <w:ilvl w:val="0"/>
          <w:numId w:val="2"/>
        </w:numPr>
        <w:rPr>
          <w:lang w:val="en-AU"/>
        </w:rPr>
      </w:pPr>
      <w:r>
        <w:rPr>
          <w:lang w:val="en-AU"/>
        </w:rPr>
        <w:t>Growth rate of taxpayers and their total/average taxable income</w:t>
      </w:r>
    </w:p>
    <w:p w:rsidR="00A0302C" w:rsidRDefault="00A0302C" w:rsidP="00A0302C">
      <w:pPr>
        <w:pStyle w:val="ListParagraph"/>
        <w:numPr>
          <w:ilvl w:val="0"/>
          <w:numId w:val="2"/>
        </w:numPr>
        <w:rPr>
          <w:lang w:val="en-AU"/>
        </w:rPr>
      </w:pPr>
      <w:r>
        <w:rPr>
          <w:lang w:val="en-AU"/>
        </w:rPr>
        <w:t>Changing demographics according to (</w:t>
      </w:r>
      <w:proofErr w:type="spellStart"/>
      <w:r>
        <w:rPr>
          <w:lang w:val="en-AU"/>
        </w:rPr>
        <w:t>i</w:t>
      </w:r>
      <w:proofErr w:type="spellEnd"/>
      <w:r>
        <w:rPr>
          <w:lang w:val="en-AU"/>
        </w:rPr>
        <w:t>) age group (ii) ethnicity and/or (iii) gender</w:t>
      </w:r>
    </w:p>
    <w:p w:rsidR="008026E1" w:rsidRDefault="00A0302C" w:rsidP="008026E1">
      <w:pPr>
        <w:pStyle w:val="ListParagraph"/>
        <w:numPr>
          <w:ilvl w:val="1"/>
          <w:numId w:val="2"/>
        </w:numPr>
        <w:rPr>
          <w:lang w:val="en-AU"/>
        </w:rPr>
      </w:pPr>
      <w:r>
        <w:rPr>
          <w:lang w:val="en-AU"/>
        </w:rPr>
        <w:t>This can shed some light/form the basis of assumptions on mortality, fertility and immigration rates (e.g. according to the ABS data, different ethnic groups seem to have quite contrasting growth rates), which implications on the composition (e.g. age-composition) for the workforce in a decade’s time</w:t>
      </w:r>
      <w:r w:rsidR="008026E1">
        <w:rPr>
          <w:lang w:val="en-AU"/>
        </w:rPr>
        <w:t xml:space="preserve">. </w:t>
      </w:r>
    </w:p>
    <w:p w:rsidR="00A0302C" w:rsidRDefault="008026E1" w:rsidP="008026E1">
      <w:pPr>
        <w:pStyle w:val="ListParagraph"/>
        <w:numPr>
          <w:ilvl w:val="2"/>
          <w:numId w:val="2"/>
        </w:numPr>
        <w:rPr>
          <w:lang w:val="en-AU"/>
        </w:rPr>
      </w:pPr>
      <w:r w:rsidRPr="008026E1">
        <w:rPr>
          <w:lang w:val="en-AU"/>
        </w:rPr>
        <w:t>Since the c</w:t>
      </w:r>
      <w:r>
        <w:rPr>
          <w:lang w:val="en-AU"/>
        </w:rPr>
        <w:t xml:space="preserve">omposition of the population </w:t>
      </w:r>
      <w:del w:id="149" w:author="maku" w:date="2017-07-29T15:37:00Z">
        <w:r w:rsidDel="003C0F09">
          <w:rPr>
            <w:lang w:val="en-AU"/>
          </w:rPr>
          <w:delText>per different</w:delText>
        </w:r>
        <w:r w:rsidRPr="008026E1" w:rsidDel="003C0F09">
          <w:rPr>
            <w:lang w:val="en-AU"/>
          </w:rPr>
          <w:delText xml:space="preserve"> </w:delText>
        </w:r>
      </w:del>
      <w:ins w:id="150" w:author="maku" w:date="2017-07-29T15:37:00Z">
        <w:r w:rsidR="003C0F09">
          <w:rPr>
            <w:rFonts w:hint="eastAsia"/>
            <w:lang w:val="en-AU" w:eastAsia="zh-CN"/>
          </w:rPr>
          <w:t xml:space="preserve">by </w:t>
        </w:r>
      </w:ins>
      <w:r w:rsidRPr="008026E1">
        <w:rPr>
          <w:lang w:val="en-AU"/>
        </w:rPr>
        <w:t xml:space="preserve">age </w:t>
      </w:r>
      <w:r>
        <w:rPr>
          <w:lang w:val="en-AU"/>
        </w:rPr>
        <w:t>group</w:t>
      </w:r>
      <w:ins w:id="151" w:author="maku" w:date="2017-07-29T15:37:00Z">
        <w:r w:rsidR="003C0F09">
          <w:rPr>
            <w:rFonts w:hint="eastAsia"/>
            <w:lang w:val="en-AU" w:eastAsia="zh-CN"/>
          </w:rPr>
          <w:t xml:space="preserve"> in each postcode </w:t>
        </w:r>
      </w:ins>
      <w:del w:id="152" w:author="maku" w:date="2017-07-29T15:37:00Z">
        <w:r w:rsidDel="003C0F09">
          <w:rPr>
            <w:lang w:val="en-AU"/>
          </w:rPr>
          <w:delText xml:space="preserve">s </w:delText>
        </w:r>
      </w:del>
      <w:r>
        <w:rPr>
          <w:lang w:val="en-AU"/>
        </w:rPr>
        <w:t>will change</w:t>
      </w:r>
      <w:ins w:id="153" w:author="maku" w:date="2017-07-29T15:37:00Z">
        <w:r w:rsidR="003C0F09">
          <w:rPr>
            <w:rFonts w:hint="eastAsia"/>
            <w:lang w:val="en-AU" w:eastAsia="zh-CN"/>
          </w:rPr>
          <w:t xml:space="preserve"> </w:t>
        </w:r>
      </w:ins>
      <w:del w:id="154" w:author="maku" w:date="2017-07-29T15:38:00Z">
        <w:r w:rsidDel="003C0F09">
          <w:rPr>
            <w:lang w:val="en-AU"/>
          </w:rPr>
          <w:delText xml:space="preserve"> </w:delText>
        </w:r>
      </w:del>
      <w:r>
        <w:rPr>
          <w:lang w:val="en-AU"/>
        </w:rPr>
        <w:t xml:space="preserve">at different rates </w:t>
      </w:r>
      <w:del w:id="155" w:author="maku" w:date="2017-07-29T15:37:00Z">
        <w:r w:rsidDel="003C0F09">
          <w:rPr>
            <w:lang w:val="en-AU"/>
          </w:rPr>
          <w:delText xml:space="preserve">at each postcode </w:delText>
        </w:r>
      </w:del>
      <w:r>
        <w:rPr>
          <w:lang w:val="en-AU"/>
        </w:rPr>
        <w:t>overtime, the</w:t>
      </w:r>
      <w:r w:rsidRPr="008026E1">
        <w:rPr>
          <w:lang w:val="en-AU"/>
        </w:rPr>
        <w:t xml:space="preserve"> proport</w:t>
      </w:r>
      <w:r>
        <w:rPr>
          <w:lang w:val="en-AU"/>
        </w:rPr>
        <w:t>ion of productive work</w:t>
      </w:r>
      <w:r w:rsidRPr="008026E1">
        <w:rPr>
          <w:lang w:val="en-AU"/>
        </w:rPr>
        <w:t xml:space="preserve">force will </w:t>
      </w:r>
      <w:ins w:id="156" w:author="maku" w:date="2017-07-29T15:38:00Z">
        <w:r w:rsidR="003C0F09">
          <w:rPr>
            <w:rFonts w:hint="eastAsia"/>
            <w:lang w:val="en-AU" w:eastAsia="zh-CN"/>
          </w:rPr>
          <w:t xml:space="preserve">change </w:t>
        </w:r>
      </w:ins>
      <w:r>
        <w:rPr>
          <w:lang w:val="en-AU"/>
        </w:rPr>
        <w:t>accordingly</w:t>
      </w:r>
      <w:ins w:id="157" w:author="maku" w:date="2017-07-29T15:38:00Z">
        <w:r w:rsidR="003C0F09">
          <w:rPr>
            <w:rFonts w:hint="eastAsia"/>
            <w:lang w:val="en-AU" w:eastAsia="zh-CN"/>
          </w:rPr>
          <w:t xml:space="preserve">. </w:t>
        </w:r>
      </w:ins>
      <w:del w:id="158" w:author="maku" w:date="2017-07-29T15:38:00Z">
        <w:r w:rsidDel="003C0F09">
          <w:rPr>
            <w:lang w:val="en-AU"/>
          </w:rPr>
          <w:delText xml:space="preserve"> </w:delText>
        </w:r>
        <w:r w:rsidRPr="008026E1" w:rsidDel="003C0F09">
          <w:rPr>
            <w:lang w:val="en-AU"/>
          </w:rPr>
          <w:delText>c</w:delText>
        </w:r>
      </w:del>
      <w:del w:id="159" w:author="maku" w:date="2017-07-29T15:37:00Z">
        <w:r w:rsidRPr="008026E1" w:rsidDel="003C0F09">
          <w:rPr>
            <w:lang w:val="en-AU"/>
          </w:rPr>
          <w:delText>hange</w:delText>
        </w:r>
        <w:r w:rsidDel="003C0F09">
          <w:rPr>
            <w:rStyle w:val="FootnoteReference"/>
            <w:lang w:val="en-AU"/>
          </w:rPr>
          <w:footnoteReference w:id="1"/>
        </w:r>
      </w:del>
      <w:del w:id="162" w:author="maku" w:date="2017-07-29T15:38:00Z">
        <w:r w:rsidDel="003C0F09">
          <w:rPr>
            <w:lang w:val="en-AU"/>
          </w:rPr>
          <w:delText>.</w:delText>
        </w:r>
      </w:del>
    </w:p>
    <w:p w:rsidR="008026E1" w:rsidRDefault="008026E1" w:rsidP="008026E1">
      <w:pPr>
        <w:pStyle w:val="ListParagraph"/>
        <w:numPr>
          <w:ilvl w:val="2"/>
          <w:numId w:val="2"/>
        </w:numPr>
        <w:rPr>
          <w:lang w:val="en-AU"/>
        </w:rPr>
      </w:pPr>
      <w:r>
        <w:rPr>
          <w:lang w:val="en-AU"/>
        </w:rPr>
        <w:t>Likewise when we</w:t>
      </w:r>
      <w:r w:rsidRPr="008026E1">
        <w:rPr>
          <w:lang w:val="en-AU"/>
        </w:rPr>
        <w:t xml:space="preserve"> multiply the average income by the number of productive workers over time, the income of the postcode in aggregate will also chang</w:t>
      </w:r>
      <w:r>
        <w:rPr>
          <w:lang w:val="en-AU"/>
        </w:rPr>
        <w:t>e.</w:t>
      </w:r>
    </w:p>
    <w:p w:rsidR="008026E1" w:rsidRDefault="008026E1" w:rsidP="008026E1">
      <w:pPr>
        <w:pStyle w:val="ListParagraph"/>
        <w:numPr>
          <w:ilvl w:val="2"/>
          <w:numId w:val="2"/>
        </w:numPr>
        <w:rPr>
          <w:lang w:val="en-AU"/>
        </w:rPr>
      </w:pPr>
      <w:r>
        <w:rPr>
          <w:lang w:val="en-AU"/>
        </w:rPr>
        <w:t xml:space="preserve">Average income per capita (regardless of age) can be derived by dividing </w:t>
      </w:r>
      <w:r w:rsidRPr="008026E1">
        <w:rPr>
          <w:lang w:val="en-AU"/>
        </w:rPr>
        <w:t>the aggregate income by the total number of residents in the postcode</w:t>
      </w:r>
      <w:r>
        <w:rPr>
          <w:lang w:val="en-AU"/>
        </w:rPr>
        <w:t xml:space="preserve">. This can serve as an indicator of </w:t>
      </w:r>
      <w:ins w:id="163" w:author="maku" w:date="2017-07-29T15:39:00Z">
        <w:r w:rsidR="003C0F09">
          <w:rPr>
            <w:rFonts w:hint="eastAsia"/>
            <w:lang w:val="en-AU" w:eastAsia="zh-CN"/>
          </w:rPr>
          <w:t xml:space="preserve">financial </w:t>
        </w:r>
      </w:ins>
      <w:del w:id="164" w:author="maku" w:date="2017-07-29T15:39:00Z">
        <w:r w:rsidDel="003C0F09">
          <w:rPr>
            <w:lang w:val="en-AU"/>
          </w:rPr>
          <w:delText xml:space="preserve">the </w:delText>
        </w:r>
      </w:del>
      <w:r>
        <w:rPr>
          <w:lang w:val="en-AU"/>
        </w:rPr>
        <w:t>well-being of all residents.</w:t>
      </w:r>
    </w:p>
    <w:p w:rsidR="008026E1" w:rsidRDefault="008026E1" w:rsidP="008026E1">
      <w:pPr>
        <w:pStyle w:val="ListParagraph"/>
        <w:numPr>
          <w:ilvl w:val="2"/>
          <w:numId w:val="2"/>
        </w:numPr>
        <w:rPr>
          <w:lang w:val="en-AU"/>
        </w:rPr>
      </w:pPr>
      <w:r>
        <w:rPr>
          <w:lang w:val="en-AU"/>
        </w:rPr>
        <w:t>W</w:t>
      </w:r>
      <w:r w:rsidRPr="008026E1">
        <w:rPr>
          <w:lang w:val="en-AU"/>
        </w:rPr>
        <w:t>e can</w:t>
      </w:r>
      <w:r>
        <w:rPr>
          <w:lang w:val="en-AU"/>
        </w:rPr>
        <w:t xml:space="preserve"> then</w:t>
      </w:r>
      <w:r w:rsidRPr="008026E1">
        <w:rPr>
          <w:lang w:val="en-AU"/>
        </w:rPr>
        <w:t xml:space="preserve"> find out if the difference in average income between top performing postcodes and </w:t>
      </w:r>
      <w:ins w:id="165" w:author="maku" w:date="2017-07-29T15:40:00Z">
        <w:r w:rsidR="003C0F09">
          <w:rPr>
            <w:rFonts w:hint="eastAsia"/>
            <w:lang w:val="en-AU" w:eastAsia="zh-CN"/>
          </w:rPr>
          <w:t xml:space="preserve">the </w:t>
        </w:r>
      </w:ins>
      <w:r w:rsidRPr="008026E1">
        <w:rPr>
          <w:lang w:val="en-AU"/>
        </w:rPr>
        <w:t>worst performing</w:t>
      </w:r>
      <w:ins w:id="166" w:author="maku" w:date="2017-07-29T15:40:00Z">
        <w:r w:rsidR="003C0F09">
          <w:rPr>
            <w:rFonts w:hint="eastAsia"/>
            <w:lang w:val="en-AU" w:eastAsia="zh-CN"/>
          </w:rPr>
          <w:t xml:space="preserve"> </w:t>
        </w:r>
      </w:ins>
      <w:del w:id="167" w:author="maku" w:date="2017-07-29T15:40:00Z">
        <w:r w:rsidRPr="008026E1" w:rsidDel="003C0F09">
          <w:rPr>
            <w:lang w:val="en-AU"/>
          </w:rPr>
          <w:delText xml:space="preserve"> postcodes and</w:delText>
        </w:r>
      </w:del>
      <w:r w:rsidRPr="008026E1">
        <w:rPr>
          <w:lang w:val="en-AU"/>
        </w:rPr>
        <w:t xml:space="preserve"> to see if that difference widens overtime</w:t>
      </w:r>
    </w:p>
    <w:p w:rsidR="008026E1" w:rsidRDefault="008026E1" w:rsidP="008026E1">
      <w:pPr>
        <w:pStyle w:val="ListParagraph"/>
        <w:numPr>
          <w:ilvl w:val="1"/>
          <w:numId w:val="2"/>
        </w:numPr>
        <w:rPr>
          <w:lang w:val="en-AU"/>
        </w:rPr>
      </w:pPr>
      <w:r>
        <w:rPr>
          <w:lang w:val="en-AU"/>
        </w:rPr>
        <w:t xml:space="preserve">Note that </w:t>
      </w:r>
      <w:r w:rsidRPr="008026E1">
        <w:rPr>
          <w:lang w:val="en-AU"/>
        </w:rPr>
        <w:t>average income is only applicable to th</w:t>
      </w:r>
      <w:r>
        <w:rPr>
          <w:lang w:val="en-AU"/>
        </w:rPr>
        <w:t>ose who can earn an income – i.e. from 15 to 64 year</w:t>
      </w:r>
      <w:r w:rsidRPr="008026E1">
        <w:rPr>
          <w:lang w:val="en-AU"/>
        </w:rPr>
        <w:t>-olds</w:t>
      </w:r>
    </w:p>
    <w:p w:rsidR="00A0302C" w:rsidRDefault="00680831" w:rsidP="00680831">
      <w:pPr>
        <w:pStyle w:val="ListParagraph"/>
        <w:numPr>
          <w:ilvl w:val="0"/>
          <w:numId w:val="2"/>
        </w:numPr>
        <w:rPr>
          <w:lang w:val="en-AU"/>
        </w:rPr>
      </w:pPr>
      <w:r>
        <w:rPr>
          <w:lang w:val="en-AU"/>
        </w:rPr>
        <w:t>As a measure of inequality, we can calculate the Gini Index</w:t>
      </w:r>
      <w:r>
        <w:rPr>
          <w:rStyle w:val="FootnoteReference"/>
          <w:lang w:val="en-AU"/>
        </w:rPr>
        <w:footnoteReference w:id="2"/>
      </w:r>
      <w:r w:rsidR="00A81C14">
        <w:rPr>
          <w:lang w:val="en-AU"/>
        </w:rPr>
        <w:t xml:space="preserve"> based on the financial information available (and plot the Lorenz curve! An interactive/dynamic Lorenz curve may be our biggest contribution). </w:t>
      </w:r>
    </w:p>
    <w:p w:rsidR="00547398" w:rsidRDefault="00547398" w:rsidP="00547398">
      <w:pPr>
        <w:pStyle w:val="ListParagraph"/>
        <w:rPr>
          <w:lang w:val="en-AU"/>
        </w:rPr>
      </w:pPr>
    </w:p>
    <w:p w:rsidR="00547398" w:rsidRDefault="00547398" w:rsidP="00547398">
      <w:pPr>
        <w:pStyle w:val="ListParagraph"/>
        <w:rPr>
          <w:lang w:val="en-AU"/>
        </w:rPr>
      </w:pPr>
      <w:r>
        <w:rPr>
          <w:lang w:val="en-AU"/>
        </w:rPr>
        <w:t xml:space="preserve">As a ‘first-cut’ of how we can calculate income inequality in a given Year-Postcode </w:t>
      </w:r>
      <m:oMath>
        <m:r>
          <m:rPr>
            <m:nor/>
          </m:rPr>
          <w:rPr>
            <w:rFonts w:ascii="Cambria Math" w:hAnsi="Cambria Math"/>
            <w:lang w:val="en-AU"/>
          </w:rPr>
          <m:t>{Y-P}</m:t>
        </m:r>
      </m:oMath>
      <w:r>
        <w:rPr>
          <w:lang w:val="en-AU"/>
        </w:rPr>
        <w:t>:</w:t>
      </w:r>
    </w:p>
    <w:p w:rsidR="00547398" w:rsidRPr="00547398" w:rsidRDefault="00547398" w:rsidP="00547398">
      <w:pPr>
        <w:pStyle w:val="ListParagraph"/>
        <w:numPr>
          <w:ilvl w:val="0"/>
          <w:numId w:val="4"/>
        </w:numPr>
        <w:rPr>
          <w:lang w:val="en-AU"/>
        </w:rPr>
      </w:pPr>
      <w:r>
        <w:rPr>
          <w:lang w:val="en-AU"/>
        </w:rPr>
        <w:t xml:space="preserve">(Divide column E by column D) Calculate </w:t>
      </w:r>
      <m:oMath>
        <m:sSubSup>
          <m:sSubSupPr>
            <m:ctrlPr>
              <w:rPr>
                <w:rFonts w:ascii="Cambria Math" w:hAnsi="Cambria Math"/>
                <w:i/>
                <w:lang w:val="en-AU"/>
              </w:rPr>
            </m:ctrlPr>
          </m:sSubSupPr>
          <m:e>
            <m:r>
              <w:rPr>
                <w:rFonts w:ascii="Cambria Math" w:hAnsi="Cambria Math"/>
                <w:lang w:val="en-AU"/>
              </w:rPr>
              <m:t>x</m:t>
            </m:r>
          </m:e>
          <m:sub>
            <m:r>
              <w:rPr>
                <w:rFonts w:ascii="Cambria Math" w:hAnsi="Cambria Math"/>
                <w:lang w:val="en-AU"/>
              </w:rPr>
              <m:t>i</m:t>
            </m:r>
          </m:sub>
          <m:sup>
            <m:r>
              <m:rPr>
                <m:nor/>
              </m:rPr>
              <w:rPr>
                <w:rFonts w:ascii="Cambria Math" w:hAnsi="Cambria Math"/>
                <w:lang w:val="en-AU"/>
              </w:rPr>
              <m:t>{Y-P}</m:t>
            </m:r>
          </m:sup>
        </m:sSubSup>
        <m:r>
          <w:rPr>
            <w:rFonts w:ascii="Cambria Math" w:hAnsi="Cambria Math"/>
            <w:lang w:val="en-AU"/>
          </w:rPr>
          <m:t>=</m:t>
        </m:r>
        <m:f>
          <m:fPr>
            <m:ctrlPr>
              <w:rPr>
                <w:rFonts w:ascii="Cambria Math" w:hAnsi="Cambria Math"/>
                <w:i/>
                <w:lang w:val="en-AU"/>
              </w:rPr>
            </m:ctrlPr>
          </m:fPr>
          <m:num>
            <m:r>
              <m:rPr>
                <m:nor/>
              </m:rPr>
              <w:rPr>
                <w:rFonts w:ascii="Cambria Math" w:hAnsi="Cambria Math"/>
                <w:lang w:val="en-AU"/>
              </w:rPr>
              <m:t>Total taxable income/loss</m:t>
            </m:r>
          </m:num>
          <m:den>
            <m:r>
              <m:rPr>
                <m:nor/>
              </m:rPr>
              <w:rPr>
                <w:rFonts w:ascii="Cambria Math" w:hAnsi="Cambria Math"/>
                <w:lang w:val="en-AU"/>
              </w:rPr>
              <m:t>No. of taxpayers</m:t>
            </m:r>
          </m:den>
        </m:f>
      </m:oMath>
    </w:p>
    <w:p w:rsidR="00547398" w:rsidRPr="00547398" w:rsidRDefault="00547398" w:rsidP="00547398">
      <w:pPr>
        <w:pStyle w:val="ListParagraph"/>
        <w:numPr>
          <w:ilvl w:val="0"/>
          <w:numId w:val="4"/>
        </w:numPr>
        <w:rPr>
          <w:rFonts w:eastAsiaTheme="minorEastAsia"/>
          <w:lang w:val="en-AU"/>
        </w:rPr>
      </w:pPr>
      <w:r>
        <w:rPr>
          <w:rFonts w:eastAsiaTheme="minorEastAsia"/>
          <w:lang w:val="en-AU"/>
        </w:rPr>
        <w:t xml:space="preserve">Rank </w:t>
      </w:r>
      <m:oMath>
        <m:sSubSup>
          <m:sSubSupPr>
            <m:ctrlPr>
              <w:rPr>
                <w:rFonts w:ascii="Cambria Math" w:hAnsi="Cambria Math"/>
                <w:i/>
                <w:lang w:val="en-AU"/>
              </w:rPr>
            </m:ctrlPr>
          </m:sSubSupPr>
          <m:e>
            <m:r>
              <w:rPr>
                <w:rFonts w:ascii="Cambria Math" w:hAnsi="Cambria Math"/>
                <w:lang w:val="en-AU"/>
              </w:rPr>
              <m:t>x</m:t>
            </m:r>
          </m:e>
          <m:sub>
            <m:r>
              <w:rPr>
                <w:rFonts w:ascii="Cambria Math" w:hAnsi="Cambria Math"/>
                <w:lang w:val="en-AU"/>
              </w:rPr>
              <m:t>i</m:t>
            </m:r>
          </m:sub>
          <m:sup>
            <m:r>
              <m:rPr>
                <m:nor/>
              </m:rPr>
              <w:rPr>
                <w:rFonts w:ascii="Cambria Math" w:hAnsi="Cambria Math"/>
                <w:lang w:val="en-AU"/>
              </w:rPr>
              <m:t>{Y-P}</m:t>
            </m:r>
          </m:sup>
        </m:sSubSup>
      </m:oMath>
      <w:r>
        <w:rPr>
          <w:rFonts w:eastAsiaTheme="minorEastAsia"/>
          <w:lang w:val="en-AU"/>
        </w:rPr>
        <w:t xml:space="preserve"> in ascending order with </w:t>
      </w:r>
      <m:oMath>
        <m:r>
          <w:rPr>
            <w:rFonts w:ascii="Cambria Math" w:eastAsiaTheme="minorEastAsia" w:hAnsi="Cambria Math"/>
            <w:lang w:val="en-AU"/>
          </w:rPr>
          <m:t>i=1,…,n</m:t>
        </m:r>
      </m:oMath>
    </w:p>
    <w:p w:rsidR="00547398" w:rsidRDefault="00547398" w:rsidP="00547398">
      <w:pPr>
        <w:pStyle w:val="ListParagraph"/>
        <w:numPr>
          <w:ilvl w:val="0"/>
          <w:numId w:val="4"/>
        </w:numPr>
        <w:rPr>
          <w:rFonts w:eastAsiaTheme="minorEastAsia"/>
          <w:lang w:val="en-AU"/>
        </w:rPr>
      </w:pPr>
      <w:r>
        <w:rPr>
          <w:rFonts w:eastAsiaTheme="minorEastAsia"/>
          <w:lang w:val="en-AU"/>
        </w:rPr>
        <w:t xml:space="preserve">Calculate Gini coefficient </w:t>
      </w:r>
      <m:oMath>
        <m:sSup>
          <m:sSupPr>
            <m:ctrlPr>
              <w:rPr>
                <w:rFonts w:ascii="Cambria Math" w:eastAsiaTheme="minorEastAsia" w:hAnsi="Cambria Math"/>
                <w:i/>
                <w:lang w:val="en-AU"/>
              </w:rPr>
            </m:ctrlPr>
          </m:sSupPr>
          <m:e>
            <m:r>
              <w:rPr>
                <w:rFonts w:ascii="Cambria Math" w:eastAsiaTheme="minorEastAsia" w:hAnsi="Cambria Math"/>
                <w:lang w:val="en-AU"/>
              </w:rPr>
              <m:t>G</m:t>
            </m:r>
          </m:e>
          <m:sup>
            <m:r>
              <m:rPr>
                <m:nor/>
              </m:rPr>
              <w:rPr>
                <w:rFonts w:ascii="Cambria Math" w:hAnsi="Cambria Math"/>
                <w:lang w:val="en-AU"/>
              </w:rPr>
              <m:t>{Y-P}</m:t>
            </m:r>
          </m:sup>
        </m:sSup>
        <m:r>
          <w:rPr>
            <w:rFonts w:ascii="Cambria Math" w:eastAsiaTheme="minorEastAsia" w:hAnsi="Cambria Math"/>
            <w:lang w:val="en-AU"/>
          </w:rPr>
          <m:t>=</m:t>
        </m:r>
        <m:f>
          <m:fPr>
            <m:ctrlPr>
              <w:rPr>
                <w:rFonts w:ascii="Cambria Math" w:eastAsiaTheme="minorEastAsia" w:hAnsi="Cambria Math"/>
                <w:i/>
                <w:lang w:val="en-AU"/>
              </w:rPr>
            </m:ctrlPr>
          </m:fPr>
          <m:num>
            <m:r>
              <w:rPr>
                <w:rFonts w:ascii="Cambria Math" w:eastAsiaTheme="minorEastAsia" w:hAnsi="Cambria Math"/>
                <w:lang w:val="en-AU"/>
              </w:rPr>
              <m:t>1</m:t>
            </m:r>
          </m:num>
          <m:den>
            <m:r>
              <w:rPr>
                <w:rFonts w:ascii="Cambria Math" w:eastAsiaTheme="minorEastAsia" w:hAnsi="Cambria Math"/>
                <w:lang w:val="en-AU"/>
              </w:rPr>
              <m:t>n</m:t>
            </m:r>
          </m:den>
        </m:f>
        <m:d>
          <m:dPr>
            <m:begChr m:val="["/>
            <m:endChr m:val="]"/>
            <m:ctrlPr>
              <w:rPr>
                <w:rFonts w:ascii="Cambria Math" w:eastAsiaTheme="minorEastAsia" w:hAnsi="Cambria Math"/>
                <w:i/>
                <w:lang w:val="en-AU"/>
              </w:rPr>
            </m:ctrlPr>
          </m:dPr>
          <m:e>
            <m:r>
              <w:rPr>
                <w:rFonts w:ascii="Cambria Math" w:eastAsiaTheme="minorEastAsia" w:hAnsi="Cambria Math"/>
                <w:lang w:val="en-AU"/>
              </w:rPr>
              <m:t>n+1-2</m:t>
            </m:r>
            <m:f>
              <m:fPr>
                <m:ctrlPr>
                  <w:rPr>
                    <w:rFonts w:ascii="Cambria Math" w:eastAsiaTheme="minorEastAsia" w:hAnsi="Cambria Math"/>
                    <w:i/>
                    <w:lang w:val="en-AU"/>
                  </w:rPr>
                </m:ctrlPr>
              </m:fPr>
              <m:num>
                <m:nary>
                  <m:naryPr>
                    <m:chr m:val="∑"/>
                    <m:limLoc m:val="subSup"/>
                    <m:ctrlPr>
                      <w:rPr>
                        <w:rFonts w:ascii="Cambria Math" w:eastAsiaTheme="minorEastAsia" w:hAnsi="Cambria Math"/>
                        <w:i/>
                        <w:lang w:val="en-AU"/>
                      </w:rPr>
                    </m:ctrlPr>
                  </m:naryPr>
                  <m:sub>
                    <m:r>
                      <w:rPr>
                        <w:rFonts w:ascii="Cambria Math" w:eastAsiaTheme="minorEastAsia" w:hAnsi="Cambria Math"/>
                        <w:lang w:val="en-AU"/>
                      </w:rPr>
                      <m:t>i=1</m:t>
                    </m:r>
                  </m:sub>
                  <m:sup>
                    <m:r>
                      <w:rPr>
                        <w:rFonts w:ascii="Cambria Math" w:eastAsiaTheme="minorEastAsia" w:hAnsi="Cambria Math"/>
                        <w:lang w:val="en-AU"/>
                      </w:rPr>
                      <m:t>n</m:t>
                    </m:r>
                  </m:sup>
                  <m:e>
                    <m:d>
                      <m:dPr>
                        <m:ctrlPr>
                          <w:rPr>
                            <w:rFonts w:ascii="Cambria Math" w:eastAsiaTheme="minorEastAsia" w:hAnsi="Cambria Math"/>
                            <w:i/>
                            <w:lang w:val="en-AU"/>
                          </w:rPr>
                        </m:ctrlPr>
                      </m:dPr>
                      <m:e>
                        <m:r>
                          <w:rPr>
                            <w:rFonts w:ascii="Cambria Math" w:eastAsiaTheme="minorEastAsia" w:hAnsi="Cambria Math"/>
                            <w:lang w:val="en-AU"/>
                          </w:rPr>
                          <m:t>n+1-i</m:t>
                        </m:r>
                      </m:e>
                    </m:d>
                    <m:sSubSup>
                      <m:sSubSupPr>
                        <m:ctrlPr>
                          <w:rPr>
                            <w:rFonts w:ascii="Cambria Math" w:hAnsi="Cambria Math"/>
                            <w:i/>
                            <w:lang w:val="en-AU"/>
                          </w:rPr>
                        </m:ctrlPr>
                      </m:sSubSupPr>
                      <m:e>
                        <m:r>
                          <w:rPr>
                            <w:rFonts w:ascii="Cambria Math" w:hAnsi="Cambria Math"/>
                            <w:lang w:val="en-AU"/>
                          </w:rPr>
                          <m:t>x</m:t>
                        </m:r>
                      </m:e>
                      <m:sub>
                        <m:r>
                          <w:rPr>
                            <w:rFonts w:ascii="Cambria Math" w:hAnsi="Cambria Math"/>
                            <w:lang w:val="en-AU"/>
                          </w:rPr>
                          <m:t>i</m:t>
                        </m:r>
                      </m:sub>
                      <m:sup>
                        <m:r>
                          <m:rPr>
                            <m:nor/>
                          </m:rPr>
                          <w:rPr>
                            <w:rFonts w:ascii="Cambria Math" w:hAnsi="Cambria Math"/>
                            <w:lang w:val="en-AU"/>
                          </w:rPr>
                          <m:t>{Y-P}</m:t>
                        </m:r>
                      </m:sup>
                    </m:sSubSup>
                  </m:e>
                </m:nary>
              </m:num>
              <m:den>
                <m:nary>
                  <m:naryPr>
                    <m:chr m:val="∑"/>
                    <m:limLoc m:val="subSup"/>
                    <m:ctrlPr>
                      <w:rPr>
                        <w:rFonts w:ascii="Cambria Math" w:eastAsiaTheme="minorEastAsia" w:hAnsi="Cambria Math"/>
                        <w:i/>
                        <w:lang w:val="en-AU"/>
                      </w:rPr>
                    </m:ctrlPr>
                  </m:naryPr>
                  <m:sub>
                    <m:r>
                      <w:rPr>
                        <w:rFonts w:ascii="Cambria Math" w:eastAsiaTheme="minorEastAsia" w:hAnsi="Cambria Math"/>
                        <w:lang w:val="en-AU"/>
                      </w:rPr>
                      <m:t>i=1</m:t>
                    </m:r>
                  </m:sub>
                  <m:sup>
                    <m:r>
                      <w:rPr>
                        <w:rFonts w:ascii="Cambria Math" w:eastAsiaTheme="minorEastAsia" w:hAnsi="Cambria Math"/>
                        <w:lang w:val="en-AU"/>
                      </w:rPr>
                      <m:t>n</m:t>
                    </m:r>
                  </m:sup>
                  <m:e>
                    <m:sSubSup>
                      <m:sSubSupPr>
                        <m:ctrlPr>
                          <w:rPr>
                            <w:rFonts w:ascii="Cambria Math" w:hAnsi="Cambria Math"/>
                            <w:i/>
                            <w:lang w:val="en-AU"/>
                          </w:rPr>
                        </m:ctrlPr>
                      </m:sSubSupPr>
                      <m:e>
                        <m:r>
                          <w:rPr>
                            <w:rFonts w:ascii="Cambria Math" w:hAnsi="Cambria Math"/>
                            <w:lang w:val="en-AU"/>
                          </w:rPr>
                          <m:t>x</m:t>
                        </m:r>
                      </m:e>
                      <m:sub>
                        <m:r>
                          <w:rPr>
                            <w:rFonts w:ascii="Cambria Math" w:hAnsi="Cambria Math"/>
                            <w:lang w:val="en-AU"/>
                          </w:rPr>
                          <m:t>i</m:t>
                        </m:r>
                      </m:sub>
                      <m:sup>
                        <m:r>
                          <m:rPr>
                            <m:nor/>
                          </m:rPr>
                          <w:rPr>
                            <w:rFonts w:ascii="Cambria Math" w:hAnsi="Cambria Math"/>
                            <w:lang w:val="en-AU"/>
                          </w:rPr>
                          <m:t>{Y-P}</m:t>
                        </m:r>
                      </m:sup>
                    </m:sSubSup>
                  </m:e>
                </m:nary>
              </m:den>
            </m:f>
          </m:e>
        </m:d>
      </m:oMath>
    </w:p>
    <w:p w:rsidR="00C3781A" w:rsidRDefault="00C3781A" w:rsidP="00C3781A">
      <w:pPr>
        <w:pStyle w:val="ListParagraph"/>
        <w:ind w:left="1080"/>
        <w:rPr>
          <w:rFonts w:eastAsiaTheme="minorEastAsia"/>
          <w:lang w:val="en-AU"/>
        </w:rPr>
      </w:pPr>
    </w:p>
    <w:p w:rsidR="00A81C14" w:rsidRPr="00A81C14" w:rsidRDefault="00A81C14" w:rsidP="00A81C14">
      <w:pPr>
        <w:pStyle w:val="ListParagraph"/>
        <w:numPr>
          <w:ilvl w:val="0"/>
          <w:numId w:val="1"/>
        </w:numPr>
        <w:rPr>
          <w:lang w:val="en-AU"/>
        </w:rPr>
      </w:pPr>
      <w:r>
        <w:rPr>
          <w:lang w:val="en-AU"/>
        </w:rPr>
        <w:t xml:space="preserve">In addition to forecasts at the Year-Postcode level over time, we can also construct graphs based on things such as comparison of a local trend (e.g. Gini index over time) vs trends at the State or National level. </w:t>
      </w:r>
    </w:p>
    <w:p w:rsidR="00A57E9F" w:rsidRDefault="00A57E9F" w:rsidP="00C77376">
      <w:pPr>
        <w:pBdr>
          <w:bottom w:val="single" w:sz="12" w:space="1" w:color="auto"/>
        </w:pBdr>
        <w:rPr>
          <w:lang w:val="en-AU"/>
        </w:rPr>
      </w:pPr>
    </w:p>
    <w:p w:rsidR="00740F94" w:rsidRDefault="00740F94" w:rsidP="00740F94">
      <w:pPr>
        <w:pStyle w:val="ListParagraph"/>
        <w:numPr>
          <w:ilvl w:val="0"/>
          <w:numId w:val="1"/>
        </w:numPr>
        <w:rPr>
          <w:lang w:val="en-AU"/>
        </w:rPr>
      </w:pPr>
      <w:r>
        <w:rPr>
          <w:lang w:val="en-AU"/>
        </w:rPr>
        <w:t>Some thoughts on the relevance of this topic:</w:t>
      </w:r>
    </w:p>
    <w:p w:rsidR="00740F94" w:rsidRDefault="00740F94" w:rsidP="00740F94">
      <w:pPr>
        <w:pStyle w:val="ListParagraph"/>
        <w:numPr>
          <w:ilvl w:val="0"/>
          <w:numId w:val="2"/>
        </w:numPr>
        <w:rPr>
          <w:lang w:val="en-AU"/>
        </w:rPr>
      </w:pPr>
      <w:r>
        <w:rPr>
          <w:lang w:val="en-AU"/>
        </w:rPr>
        <w:t xml:space="preserve">Changing patterns of income &amp; wealth inequality is </w:t>
      </w:r>
      <w:r w:rsidR="00C77376">
        <w:rPr>
          <w:lang w:val="en-AU"/>
        </w:rPr>
        <w:t xml:space="preserve">highly </w:t>
      </w:r>
      <w:r>
        <w:rPr>
          <w:lang w:val="en-AU"/>
        </w:rPr>
        <w:t xml:space="preserve">topical (see </w:t>
      </w:r>
      <w:r w:rsidR="00C77376">
        <w:rPr>
          <w:lang w:val="en-AU"/>
        </w:rPr>
        <w:t xml:space="preserve">all the publicity surrounding </w:t>
      </w:r>
      <w:r>
        <w:rPr>
          <w:lang w:val="en-AU"/>
        </w:rPr>
        <w:t xml:space="preserve">Piketty’s </w:t>
      </w:r>
      <w:r>
        <w:rPr>
          <w:i/>
          <w:lang w:val="en-AU"/>
        </w:rPr>
        <w:t xml:space="preserve">Capital in the Twenty-first century </w:t>
      </w:r>
      <w:r>
        <w:rPr>
          <w:lang w:val="en-AU"/>
        </w:rPr>
        <w:t>(2013) as an example)</w:t>
      </w:r>
    </w:p>
    <w:p w:rsidR="00740F94" w:rsidRDefault="00740F94" w:rsidP="00740F94">
      <w:pPr>
        <w:pStyle w:val="ListParagraph"/>
        <w:numPr>
          <w:ilvl w:val="0"/>
          <w:numId w:val="2"/>
        </w:numPr>
        <w:rPr>
          <w:lang w:val="en-AU"/>
        </w:rPr>
      </w:pPr>
      <w:r>
        <w:rPr>
          <w:lang w:val="en-AU"/>
        </w:rPr>
        <w:lastRenderedPageBreak/>
        <w:t>Relatively fewer studies have been conducted in Australia</w:t>
      </w:r>
      <w:r>
        <w:rPr>
          <w:rStyle w:val="FootnoteReference"/>
          <w:lang w:val="en-AU"/>
        </w:rPr>
        <w:footnoteReference w:id="3"/>
      </w:r>
      <w:r w:rsidR="00C77376">
        <w:rPr>
          <w:lang w:val="en-AU"/>
        </w:rPr>
        <w:t xml:space="preserve"> in this area</w:t>
      </w:r>
      <w:r w:rsidR="003B60FE">
        <w:rPr>
          <w:lang w:val="en-AU"/>
        </w:rPr>
        <w:t xml:space="preserve"> to date. H</w:t>
      </w:r>
      <w:r w:rsidR="00C77376">
        <w:rPr>
          <w:lang w:val="en-AU"/>
        </w:rPr>
        <w:t xml:space="preserve">owever, with the </w:t>
      </w:r>
      <w:r w:rsidR="003B60FE">
        <w:rPr>
          <w:lang w:val="en-AU"/>
        </w:rPr>
        <w:t>recent debates about housing affordability in metropolitan regions, shifting nature of the workplace from agriculture/manufacturing to innovation (see WA Government’s initiatives for example), an examination of income and wealth inequality over time is quite relevant.</w:t>
      </w:r>
    </w:p>
    <w:p w:rsidR="003B60FE" w:rsidRDefault="003B60FE" w:rsidP="003B60FE">
      <w:pPr>
        <w:pStyle w:val="ListParagraph"/>
        <w:rPr>
          <w:lang w:val="en-AU"/>
        </w:rPr>
      </w:pPr>
    </w:p>
    <w:p w:rsidR="003B60FE" w:rsidRDefault="003B60FE" w:rsidP="003B60FE">
      <w:pPr>
        <w:pStyle w:val="ListParagraph"/>
        <w:numPr>
          <w:ilvl w:val="0"/>
          <w:numId w:val="1"/>
        </w:numPr>
        <w:rPr>
          <w:lang w:val="en-AU"/>
        </w:rPr>
      </w:pPr>
      <w:r>
        <w:rPr>
          <w:lang w:val="en-AU"/>
        </w:rPr>
        <w:t>Feasibility of project complexity and scope:</w:t>
      </w:r>
    </w:p>
    <w:p w:rsidR="003B60FE" w:rsidRDefault="003B60FE" w:rsidP="003B60FE">
      <w:pPr>
        <w:pStyle w:val="ListParagraph"/>
        <w:numPr>
          <w:ilvl w:val="0"/>
          <w:numId w:val="2"/>
        </w:numPr>
        <w:rPr>
          <w:lang w:val="en-AU"/>
        </w:rPr>
      </w:pPr>
      <w:r>
        <w:rPr>
          <w:lang w:val="en-AU"/>
        </w:rPr>
        <w:t xml:space="preserve">At a minimum, the skeleton of the core model (in Excel) should be within our capability to complete by the end of today. </w:t>
      </w:r>
    </w:p>
    <w:p w:rsidR="003B60FE" w:rsidRPr="003B60FE" w:rsidRDefault="003B60FE" w:rsidP="003B60FE">
      <w:pPr>
        <w:pStyle w:val="ListParagraph"/>
        <w:numPr>
          <w:ilvl w:val="0"/>
          <w:numId w:val="2"/>
        </w:numPr>
        <w:rPr>
          <w:lang w:val="en-AU"/>
        </w:rPr>
      </w:pPr>
      <w:r>
        <w:rPr>
          <w:lang w:val="en-AU"/>
        </w:rPr>
        <w:t xml:space="preserve">If we proceed ahead of schedule (TBC at 4:30pm), we can consider: (a) merging with other dataset/s, (b) create an interactive website (a prototype) and so on. </w:t>
      </w:r>
    </w:p>
    <w:p w:rsidR="002C78AF" w:rsidRPr="00565746" w:rsidRDefault="002C78AF" w:rsidP="002C78AF">
      <w:pPr>
        <w:rPr>
          <w:lang w:val="en-AU"/>
        </w:rPr>
      </w:pPr>
    </w:p>
    <w:sectPr w:rsidR="002C78AF" w:rsidRPr="005657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A06" w:rsidRDefault="00A83A06" w:rsidP="00740F94">
      <w:pPr>
        <w:spacing w:after="0" w:line="240" w:lineRule="auto"/>
      </w:pPr>
      <w:r>
        <w:separator/>
      </w:r>
    </w:p>
  </w:endnote>
  <w:endnote w:type="continuationSeparator" w:id="0">
    <w:p w:rsidR="00A83A06" w:rsidRDefault="00A83A06" w:rsidP="00740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pid C1 Light">
    <w:altName w:val="Corpid C1 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A06" w:rsidRDefault="00A83A06" w:rsidP="00740F94">
      <w:pPr>
        <w:spacing w:after="0" w:line="240" w:lineRule="auto"/>
      </w:pPr>
      <w:r>
        <w:separator/>
      </w:r>
    </w:p>
  </w:footnote>
  <w:footnote w:type="continuationSeparator" w:id="0">
    <w:p w:rsidR="00A83A06" w:rsidRDefault="00A83A06" w:rsidP="00740F94">
      <w:pPr>
        <w:spacing w:after="0" w:line="240" w:lineRule="auto"/>
      </w:pPr>
      <w:r>
        <w:continuationSeparator/>
      </w:r>
    </w:p>
  </w:footnote>
  <w:footnote w:id="1">
    <w:p w:rsidR="008026E1" w:rsidRPr="008026E1" w:rsidDel="003C0F09" w:rsidRDefault="008026E1">
      <w:pPr>
        <w:pStyle w:val="FootnoteText"/>
        <w:rPr>
          <w:del w:id="160" w:author="maku" w:date="2017-07-29T15:37:00Z"/>
          <w:lang w:val="en-AU"/>
        </w:rPr>
      </w:pPr>
      <w:del w:id="161" w:author="maku" w:date="2017-07-29T15:37:00Z">
        <w:r w:rsidDel="003C0F09">
          <w:rPr>
            <w:rStyle w:val="FootnoteReference"/>
          </w:rPr>
          <w:footnoteRef/>
        </w:r>
        <w:r w:rsidDel="003C0F09">
          <w:delText xml:space="preserve"> </w:delText>
        </w:r>
        <w:r w:rsidDel="003C0F09">
          <w:rPr>
            <w:lang w:val="en-AU"/>
          </w:rPr>
          <w:delText>[I hope this is consistent with your original meaning Vyanne?]</w:delText>
        </w:r>
      </w:del>
    </w:p>
  </w:footnote>
  <w:footnote w:id="2">
    <w:p w:rsidR="00680831" w:rsidRPr="00680831" w:rsidRDefault="00680831">
      <w:pPr>
        <w:pStyle w:val="FootnoteText"/>
        <w:rPr>
          <w:lang w:val="en-AU"/>
        </w:rPr>
      </w:pPr>
      <w:r>
        <w:rPr>
          <w:rStyle w:val="FootnoteReference"/>
        </w:rPr>
        <w:footnoteRef/>
      </w:r>
      <w:r>
        <w:t xml:space="preserve"> </w:t>
      </w:r>
      <w:r>
        <w:rPr>
          <w:lang w:val="en-AU"/>
        </w:rPr>
        <w:t>We can use competing indices if they are more reflective of the Australian context and/or easier to compute. In the meantime, I will use the Gini index which is the most commonly used indicator</w:t>
      </w:r>
      <w:r w:rsidR="00547398">
        <w:rPr>
          <w:lang w:val="en-AU"/>
        </w:rPr>
        <w:t xml:space="preserve"> and skip over concerns of its limitations</w:t>
      </w:r>
      <w:r>
        <w:rPr>
          <w:lang w:val="en-AU"/>
        </w:rPr>
        <w:t xml:space="preserve">. </w:t>
      </w:r>
    </w:p>
  </w:footnote>
  <w:footnote w:id="3">
    <w:p w:rsidR="00A0302C" w:rsidRPr="00740F94" w:rsidRDefault="00A0302C">
      <w:pPr>
        <w:pStyle w:val="FootnoteText"/>
        <w:rPr>
          <w:lang w:val="en-AU"/>
        </w:rPr>
      </w:pPr>
      <w:r>
        <w:rPr>
          <w:rStyle w:val="FootnoteReference"/>
        </w:rPr>
        <w:footnoteRef/>
      </w:r>
      <w:r>
        <w:t xml:space="preserve"> </w:t>
      </w:r>
      <w:r>
        <w:rPr>
          <w:lang w:val="en-AU"/>
        </w:rPr>
        <w:t xml:space="preserve">In so far as I am aware and certainly not extensive as compared to the voluminous headline grabbing studies of this kind in the United States led by the likes of E. </w:t>
      </w:r>
      <w:proofErr w:type="spellStart"/>
      <w:r>
        <w:rPr>
          <w:lang w:val="en-AU"/>
        </w:rPr>
        <w:t>Saez</w:t>
      </w:r>
      <w:proofErr w:type="spellEnd"/>
      <w:r>
        <w:rPr>
          <w:lang w:val="en-AU"/>
        </w:rPr>
        <w:t xml:space="preserve">, T. Atkinson as well as columns in the NYT by P. Krugman in the past five years or so.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41C"/>
    <w:multiLevelType w:val="hybridMultilevel"/>
    <w:tmpl w:val="B4362268"/>
    <w:lvl w:ilvl="0" w:tplc="E3DC13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604CE7"/>
    <w:multiLevelType w:val="hybridMultilevel"/>
    <w:tmpl w:val="7F9E6250"/>
    <w:lvl w:ilvl="0" w:tplc="B4B62C0E">
      <w:start w:val="3"/>
      <w:numFmt w:val="bullet"/>
      <w:lvlText w:val="-"/>
      <w:lvlJc w:val="left"/>
      <w:pPr>
        <w:ind w:left="1080" w:hanging="360"/>
      </w:pPr>
      <w:rPr>
        <w:rFonts w:ascii="Calibri" w:eastAsia="SimSu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695039A"/>
    <w:multiLevelType w:val="hybridMultilevel"/>
    <w:tmpl w:val="0512EBC4"/>
    <w:lvl w:ilvl="0" w:tplc="4C08366A">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386774E"/>
    <w:multiLevelType w:val="hybridMultilevel"/>
    <w:tmpl w:val="B4584362"/>
    <w:lvl w:ilvl="0" w:tplc="8C9A660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A5945E0"/>
    <w:multiLevelType w:val="hybridMultilevel"/>
    <w:tmpl w:val="58947F7E"/>
    <w:lvl w:ilvl="0" w:tplc="1684207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Cai">
    <w15:presenceInfo w15:providerId="Windows Live" w15:userId="89c89648b02349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04"/>
    <w:rsid w:val="00102604"/>
    <w:rsid w:val="001677B5"/>
    <w:rsid w:val="00183447"/>
    <w:rsid w:val="001917B4"/>
    <w:rsid w:val="00231C87"/>
    <w:rsid w:val="002C78AF"/>
    <w:rsid w:val="0039151B"/>
    <w:rsid w:val="003B60FE"/>
    <w:rsid w:val="003C0F09"/>
    <w:rsid w:val="00444743"/>
    <w:rsid w:val="00493DD9"/>
    <w:rsid w:val="004A6D9A"/>
    <w:rsid w:val="00547398"/>
    <w:rsid w:val="00565746"/>
    <w:rsid w:val="005B2826"/>
    <w:rsid w:val="005B335D"/>
    <w:rsid w:val="00680831"/>
    <w:rsid w:val="006F0893"/>
    <w:rsid w:val="00740F94"/>
    <w:rsid w:val="007911D4"/>
    <w:rsid w:val="008026E1"/>
    <w:rsid w:val="00815085"/>
    <w:rsid w:val="00893A1F"/>
    <w:rsid w:val="008C743E"/>
    <w:rsid w:val="009B453B"/>
    <w:rsid w:val="00A0302C"/>
    <w:rsid w:val="00A57E9F"/>
    <w:rsid w:val="00A81C14"/>
    <w:rsid w:val="00A83A06"/>
    <w:rsid w:val="00AB5920"/>
    <w:rsid w:val="00AB7EDF"/>
    <w:rsid w:val="00B05782"/>
    <w:rsid w:val="00B30232"/>
    <w:rsid w:val="00C3781A"/>
    <w:rsid w:val="00C576AB"/>
    <w:rsid w:val="00C77376"/>
    <w:rsid w:val="00CB20C6"/>
    <w:rsid w:val="00D64C37"/>
    <w:rsid w:val="00DF38AD"/>
    <w:rsid w:val="00F05964"/>
    <w:rsid w:val="00F07B04"/>
    <w:rsid w:val="00F72E8A"/>
    <w:rsid w:val="00FC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27F3"/>
  <w15:docId w15:val="{5C8D229A-1C2D-4383-A313-D1C4DBB8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8AF"/>
    <w:rPr>
      <w:color w:val="0563C1" w:themeColor="hyperlink"/>
      <w:u w:val="single"/>
    </w:rPr>
  </w:style>
  <w:style w:type="character" w:customStyle="1" w:styleId="UnresolvedMention1">
    <w:name w:val="Unresolved Mention1"/>
    <w:basedOn w:val="DefaultParagraphFont"/>
    <w:uiPriority w:val="99"/>
    <w:semiHidden/>
    <w:unhideWhenUsed/>
    <w:rsid w:val="002C78AF"/>
    <w:rPr>
      <w:color w:val="808080"/>
      <w:shd w:val="clear" w:color="auto" w:fill="E6E6E6"/>
    </w:rPr>
  </w:style>
  <w:style w:type="paragraph" w:styleId="Title">
    <w:name w:val="Title"/>
    <w:basedOn w:val="Normal"/>
    <w:next w:val="Normal"/>
    <w:link w:val="TitleChar"/>
    <w:uiPriority w:val="10"/>
    <w:qFormat/>
    <w:rsid w:val="00167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B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576AB"/>
    <w:rPr>
      <w:b/>
      <w:bCs/>
      <w:smallCaps/>
      <w:color w:val="4472C4" w:themeColor="accent1"/>
      <w:spacing w:val="5"/>
    </w:rPr>
  </w:style>
  <w:style w:type="paragraph" w:styleId="ListParagraph">
    <w:name w:val="List Paragraph"/>
    <w:basedOn w:val="Normal"/>
    <w:uiPriority w:val="34"/>
    <w:qFormat/>
    <w:rsid w:val="00C576AB"/>
    <w:pPr>
      <w:ind w:left="720"/>
      <w:contextualSpacing/>
    </w:pPr>
  </w:style>
  <w:style w:type="paragraph" w:styleId="FootnoteText">
    <w:name w:val="footnote text"/>
    <w:basedOn w:val="Normal"/>
    <w:link w:val="FootnoteTextChar"/>
    <w:uiPriority w:val="99"/>
    <w:semiHidden/>
    <w:unhideWhenUsed/>
    <w:rsid w:val="00740F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F94"/>
    <w:rPr>
      <w:sz w:val="20"/>
      <w:szCs w:val="20"/>
    </w:rPr>
  </w:style>
  <w:style w:type="character" w:styleId="FootnoteReference">
    <w:name w:val="footnote reference"/>
    <w:basedOn w:val="DefaultParagraphFont"/>
    <w:uiPriority w:val="99"/>
    <w:semiHidden/>
    <w:unhideWhenUsed/>
    <w:rsid w:val="00740F94"/>
    <w:rPr>
      <w:vertAlign w:val="superscript"/>
    </w:rPr>
  </w:style>
  <w:style w:type="character" w:styleId="PlaceholderText">
    <w:name w:val="Placeholder Text"/>
    <w:basedOn w:val="DefaultParagraphFont"/>
    <w:uiPriority w:val="99"/>
    <w:semiHidden/>
    <w:rsid w:val="00547398"/>
    <w:rPr>
      <w:color w:val="808080"/>
    </w:rPr>
  </w:style>
  <w:style w:type="character" w:customStyle="1" w:styleId="tl8wme">
    <w:name w:val="tl8wme"/>
    <w:basedOn w:val="DefaultParagraphFont"/>
    <w:rsid w:val="008026E1"/>
  </w:style>
  <w:style w:type="character" w:customStyle="1" w:styleId="Heading1Char">
    <w:name w:val="Heading 1 Char"/>
    <w:basedOn w:val="DefaultParagraphFont"/>
    <w:link w:val="Heading1"/>
    <w:uiPriority w:val="9"/>
    <w:rsid w:val="00B3023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05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7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629220">
      <w:bodyDiv w:val="1"/>
      <w:marLeft w:val="0"/>
      <w:marRight w:val="0"/>
      <w:marTop w:val="0"/>
      <w:marBottom w:val="0"/>
      <w:divBdr>
        <w:top w:val="none" w:sz="0" w:space="0" w:color="auto"/>
        <w:left w:val="none" w:sz="0" w:space="0" w:color="auto"/>
        <w:bottom w:val="none" w:sz="0" w:space="0" w:color="auto"/>
        <w:right w:val="none" w:sz="0" w:space="0" w:color="auto"/>
      </w:divBdr>
      <w:divsChild>
        <w:div w:id="274098536">
          <w:marLeft w:val="135"/>
          <w:marRight w:val="135"/>
          <w:marTop w:val="0"/>
          <w:marBottom w:val="90"/>
          <w:divBdr>
            <w:top w:val="none" w:sz="0" w:space="0" w:color="auto"/>
            <w:left w:val="none" w:sz="0" w:space="0" w:color="auto"/>
            <w:bottom w:val="none" w:sz="0" w:space="0" w:color="auto"/>
            <w:right w:val="none" w:sz="0" w:space="0" w:color="auto"/>
          </w:divBdr>
        </w:div>
        <w:div w:id="1676495296">
          <w:marLeft w:val="135"/>
          <w:marRight w:val="135"/>
          <w:marTop w:val="0"/>
          <w:marBottom w:val="90"/>
          <w:divBdr>
            <w:top w:val="none" w:sz="0" w:space="0" w:color="auto"/>
            <w:left w:val="none" w:sz="0" w:space="0" w:color="auto"/>
            <w:bottom w:val="none" w:sz="0" w:space="0" w:color="auto"/>
            <w:right w:val="none" w:sz="0" w:space="0" w:color="auto"/>
          </w:divBdr>
        </w:div>
        <w:div w:id="1724061803">
          <w:marLeft w:val="135"/>
          <w:marRight w:val="135"/>
          <w:marTop w:val="0"/>
          <w:marBottom w:val="90"/>
          <w:divBdr>
            <w:top w:val="none" w:sz="0" w:space="0" w:color="auto"/>
            <w:left w:val="none" w:sz="0" w:space="0" w:color="auto"/>
            <w:bottom w:val="none" w:sz="0" w:space="0" w:color="auto"/>
            <w:right w:val="none" w:sz="0" w:space="0" w:color="auto"/>
          </w:divBdr>
        </w:div>
      </w:divsChild>
    </w:div>
    <w:div w:id="1210217607">
      <w:bodyDiv w:val="1"/>
      <w:marLeft w:val="0"/>
      <w:marRight w:val="0"/>
      <w:marTop w:val="0"/>
      <w:marBottom w:val="0"/>
      <w:divBdr>
        <w:top w:val="none" w:sz="0" w:space="0" w:color="auto"/>
        <w:left w:val="none" w:sz="0" w:space="0" w:color="auto"/>
        <w:bottom w:val="none" w:sz="0" w:space="0" w:color="auto"/>
        <w:right w:val="none" w:sz="0" w:space="0" w:color="auto"/>
      </w:divBdr>
      <w:divsChild>
        <w:div w:id="1642953563">
          <w:marLeft w:val="0"/>
          <w:marRight w:val="0"/>
          <w:marTop w:val="0"/>
          <w:marBottom w:val="345"/>
          <w:divBdr>
            <w:top w:val="none" w:sz="0" w:space="0" w:color="auto"/>
            <w:left w:val="none" w:sz="0" w:space="0" w:color="auto"/>
            <w:bottom w:val="none" w:sz="0" w:space="0" w:color="auto"/>
            <w:right w:val="none" w:sz="0" w:space="0" w:color="auto"/>
          </w:divBdr>
          <w:divsChild>
            <w:div w:id="1991710181">
              <w:marLeft w:val="0"/>
              <w:marRight w:val="0"/>
              <w:marTop w:val="0"/>
              <w:marBottom w:val="0"/>
              <w:divBdr>
                <w:top w:val="none" w:sz="0" w:space="0" w:color="auto"/>
                <w:left w:val="none" w:sz="0" w:space="0" w:color="auto"/>
                <w:bottom w:val="none" w:sz="0" w:space="0" w:color="auto"/>
                <w:right w:val="none" w:sz="0" w:space="0" w:color="auto"/>
              </w:divBdr>
            </w:div>
            <w:div w:id="2005743409">
              <w:marLeft w:val="0"/>
              <w:marRight w:val="0"/>
              <w:marTop w:val="0"/>
              <w:marBottom w:val="0"/>
              <w:divBdr>
                <w:top w:val="none" w:sz="0" w:space="0" w:color="auto"/>
                <w:left w:val="none" w:sz="0" w:space="0" w:color="auto"/>
                <w:bottom w:val="none" w:sz="0" w:space="0" w:color="auto"/>
                <w:right w:val="none" w:sz="0" w:space="0" w:color="auto"/>
              </w:divBdr>
            </w:div>
          </w:divsChild>
        </w:div>
        <w:div w:id="625817146">
          <w:marLeft w:val="0"/>
          <w:marRight w:val="0"/>
          <w:marTop w:val="0"/>
          <w:marBottom w:val="0"/>
          <w:divBdr>
            <w:top w:val="none" w:sz="0" w:space="0" w:color="auto"/>
            <w:left w:val="none" w:sz="0" w:space="0" w:color="auto"/>
            <w:bottom w:val="none" w:sz="0" w:space="0" w:color="auto"/>
            <w:right w:val="none" w:sz="0" w:space="0" w:color="auto"/>
          </w:divBdr>
          <w:divsChild>
            <w:div w:id="115872050">
              <w:marLeft w:val="0"/>
              <w:marRight w:val="0"/>
              <w:marTop w:val="0"/>
              <w:marBottom w:val="0"/>
              <w:divBdr>
                <w:top w:val="none" w:sz="0" w:space="0" w:color="auto"/>
                <w:left w:val="none" w:sz="0" w:space="0" w:color="auto"/>
                <w:bottom w:val="none" w:sz="0" w:space="0" w:color="auto"/>
                <w:right w:val="none" w:sz="0" w:space="0" w:color="auto"/>
              </w:divBdr>
            </w:div>
            <w:div w:id="995382295">
              <w:marLeft w:val="0"/>
              <w:marRight w:val="0"/>
              <w:marTop w:val="0"/>
              <w:marBottom w:val="0"/>
              <w:divBdr>
                <w:top w:val="none" w:sz="0" w:space="0" w:color="auto"/>
                <w:left w:val="none" w:sz="0" w:space="0" w:color="auto"/>
                <w:bottom w:val="none" w:sz="0" w:space="0" w:color="auto"/>
                <w:right w:val="none" w:sz="0" w:space="0" w:color="auto"/>
              </w:divBdr>
            </w:div>
          </w:divsChild>
        </w:div>
        <w:div w:id="246692296">
          <w:marLeft w:val="0"/>
          <w:marRight w:val="0"/>
          <w:marTop w:val="0"/>
          <w:marBottom w:val="0"/>
          <w:divBdr>
            <w:top w:val="none" w:sz="0" w:space="0" w:color="auto"/>
            <w:left w:val="none" w:sz="0" w:space="0" w:color="auto"/>
            <w:bottom w:val="none" w:sz="0" w:space="0" w:color="auto"/>
            <w:right w:val="none" w:sz="0" w:space="0" w:color="auto"/>
          </w:divBdr>
          <w:divsChild>
            <w:div w:id="1970091195">
              <w:marLeft w:val="0"/>
              <w:marRight w:val="0"/>
              <w:marTop w:val="0"/>
              <w:marBottom w:val="0"/>
              <w:divBdr>
                <w:top w:val="none" w:sz="0" w:space="0" w:color="auto"/>
                <w:left w:val="none" w:sz="0" w:space="0" w:color="auto"/>
                <w:bottom w:val="none" w:sz="0" w:space="0" w:color="auto"/>
                <w:right w:val="none" w:sz="0" w:space="0" w:color="auto"/>
              </w:divBdr>
            </w:div>
            <w:div w:id="44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7.hackerspace.govhack.org/award/bounty-plausible-fu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gov.au/dataset/govhack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8BE8C-EA7D-4E66-A91B-F08F96A8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Junran Cao</dc:creator>
  <cp:lastModifiedBy>Jason Cai</cp:lastModifiedBy>
  <cp:revision>9</cp:revision>
  <dcterms:created xsi:type="dcterms:W3CDTF">2017-07-29T04:19:00Z</dcterms:created>
  <dcterms:modified xsi:type="dcterms:W3CDTF">2017-07-29T15:05:00Z</dcterms:modified>
</cp:coreProperties>
</file>