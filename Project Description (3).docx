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C1" w:rsidRDefault="00EF63C1" w:rsidP="002F2D55">
      <w:pPr>
        <w:rPr>
          <w:ins w:id="0" w:author="maku" w:date="2017-07-30T10:47:00Z"/>
          <w:lang w:val="en-AU" w:eastAsia="zh-CN"/>
        </w:rPr>
      </w:pPr>
    </w:p>
    <w:p w:rsidR="00177DB7" w:rsidRPr="00E10D1B" w:rsidRDefault="00EF63C1" w:rsidP="002F2D55">
      <w:pPr>
        <w:rPr>
          <w:ins w:id="1" w:author="Jason Cai" w:date="2017-07-29T18:44:00Z"/>
          <w:lang w:val="en-AU" w:eastAsia="zh-CN"/>
        </w:rPr>
      </w:pPr>
      <w:ins w:id="2" w:author="maku" w:date="2017-07-30T10:47:00Z">
        <w:r>
          <w:rPr>
            <w:rFonts w:hint="eastAsia"/>
            <w:lang w:val="en-AU" w:eastAsia="zh-CN"/>
          </w:rPr>
          <w:t xml:space="preserve">While Australia continues to enjoy </w:t>
        </w:r>
      </w:ins>
      <w:ins w:id="3" w:author="maku" w:date="2017-07-30T10:48:00Z">
        <w:r>
          <w:rPr>
            <w:rFonts w:hint="eastAsia"/>
            <w:lang w:val="en-AU" w:eastAsia="zh-CN"/>
          </w:rPr>
          <w:t xml:space="preserve">a trajectory of </w:t>
        </w:r>
      </w:ins>
      <w:ins w:id="4" w:author="maku" w:date="2017-07-30T10:47:00Z">
        <w:r>
          <w:rPr>
            <w:rFonts w:hint="eastAsia"/>
            <w:lang w:val="en-AU" w:eastAsia="zh-CN"/>
          </w:rPr>
          <w:t xml:space="preserve">uninterrupted </w:t>
        </w:r>
      </w:ins>
      <w:ins w:id="5" w:author="maku" w:date="2017-07-30T11:05:00Z">
        <w:r w:rsidR="00787415">
          <w:rPr>
            <w:rFonts w:hint="eastAsia"/>
            <w:lang w:val="en-AU" w:eastAsia="zh-CN"/>
          </w:rPr>
          <w:t xml:space="preserve">annual </w:t>
        </w:r>
      </w:ins>
      <w:ins w:id="6" w:author="maku" w:date="2017-07-30T10:47:00Z">
        <w:r>
          <w:rPr>
            <w:rFonts w:hint="eastAsia"/>
            <w:lang w:val="en-AU" w:eastAsia="zh-CN"/>
          </w:rPr>
          <w:t xml:space="preserve">growth </w:t>
        </w:r>
      </w:ins>
      <w:ins w:id="7" w:author="maku" w:date="2017-07-30T10:48:00Z">
        <w:r>
          <w:rPr>
            <w:rFonts w:hint="eastAsia"/>
            <w:lang w:val="en-AU" w:eastAsia="zh-CN"/>
          </w:rPr>
          <w:t xml:space="preserve">for </w:t>
        </w:r>
      </w:ins>
      <w:ins w:id="8" w:author="maku" w:date="2017-07-30T11:05:00Z">
        <w:r w:rsidR="00787415">
          <w:rPr>
            <w:rFonts w:hint="eastAsia"/>
            <w:lang w:val="en-AU" w:eastAsia="zh-CN"/>
          </w:rPr>
          <w:t>the consecutive 2</w:t>
        </w:r>
      </w:ins>
      <w:ins w:id="9" w:author="maku" w:date="2017-07-30T11:06:00Z">
        <w:r w:rsidR="00787415">
          <w:rPr>
            <w:rFonts w:hint="eastAsia"/>
            <w:lang w:val="en-AU" w:eastAsia="zh-CN"/>
          </w:rPr>
          <w:t>6</w:t>
        </w:r>
      </w:ins>
      <w:ins w:id="10" w:author="maku" w:date="2017-07-30T11:05:00Z">
        <w:r w:rsidR="00787415">
          <w:rPr>
            <w:rFonts w:hint="eastAsia"/>
            <w:lang w:val="en-AU" w:eastAsia="zh-CN"/>
          </w:rPr>
          <w:t>th</w:t>
        </w:r>
      </w:ins>
      <w:ins w:id="11" w:author="maku" w:date="2017-07-30T10:54:00Z">
        <w:r w:rsidR="00787415">
          <w:rPr>
            <w:rFonts w:hint="eastAsia"/>
            <w:lang w:val="en-AU" w:eastAsia="zh-CN"/>
          </w:rPr>
          <w:t xml:space="preserve"> year</w:t>
        </w:r>
        <w:r>
          <w:rPr>
            <w:rFonts w:hint="eastAsia"/>
            <w:lang w:val="en-AU" w:eastAsia="zh-CN"/>
          </w:rPr>
          <w:t xml:space="preserve">, </w:t>
        </w:r>
      </w:ins>
      <w:ins w:id="12" w:author="maku" w:date="2017-07-30T13:04:00Z">
        <w:r w:rsidR="00EF6F35">
          <w:rPr>
            <w:lang w:val="en-AU" w:eastAsia="zh-CN"/>
          </w:rPr>
          <w:t xml:space="preserve">we know that </w:t>
        </w:r>
      </w:ins>
      <w:ins w:id="13" w:author="maku" w:date="2017-07-30T11:07:00Z">
        <w:r w:rsidR="00787415">
          <w:rPr>
            <w:rFonts w:hint="eastAsia"/>
            <w:lang w:val="en-AU" w:eastAsia="zh-CN"/>
          </w:rPr>
          <w:t xml:space="preserve">not every sector </w:t>
        </w:r>
      </w:ins>
      <w:ins w:id="14" w:author="maku" w:date="2017-07-30T11:42:00Z">
        <w:r w:rsidR="006C2D87">
          <w:rPr>
            <w:lang w:val="en-AU" w:eastAsia="zh-CN"/>
          </w:rPr>
          <w:t xml:space="preserve">or every person </w:t>
        </w:r>
      </w:ins>
      <w:ins w:id="15" w:author="maku" w:date="2017-07-30T11:07:00Z">
        <w:r w:rsidR="00787415">
          <w:rPr>
            <w:rFonts w:hint="eastAsia"/>
            <w:lang w:val="en-AU" w:eastAsia="zh-CN"/>
          </w:rPr>
          <w:t>has benefited to the same extent</w:t>
        </w:r>
        <w:r w:rsidR="00787415">
          <w:rPr>
            <w:lang w:val="en-AU" w:eastAsia="zh-CN"/>
          </w:rPr>
          <w:t xml:space="preserve">. </w:t>
        </w:r>
      </w:ins>
      <w:ins w:id="16" w:author="maku" w:date="2017-07-30T11:08:00Z">
        <w:r w:rsidR="00787415">
          <w:rPr>
            <w:lang w:val="en-AU" w:eastAsia="zh-CN"/>
          </w:rPr>
          <w:t xml:space="preserve"> Based on certain measures, it can be observ</w:t>
        </w:r>
        <w:r w:rsidR="001A7AB3">
          <w:rPr>
            <w:lang w:val="en-AU" w:eastAsia="zh-CN"/>
          </w:rPr>
          <w:t>ed that income</w:t>
        </w:r>
      </w:ins>
      <w:ins w:id="17" w:author="maku" w:date="2017-07-30T11:10:00Z">
        <w:r w:rsidR="001A7AB3">
          <w:rPr>
            <w:lang w:val="en-AU" w:eastAsia="zh-CN"/>
          </w:rPr>
          <w:t>, and especially</w:t>
        </w:r>
      </w:ins>
      <w:ins w:id="18" w:author="maku" w:date="2017-07-30T11:08:00Z">
        <w:r w:rsidR="00787415">
          <w:rPr>
            <w:lang w:val="en-AU" w:eastAsia="zh-CN"/>
          </w:rPr>
          <w:t xml:space="preserve"> wealth inequality</w:t>
        </w:r>
      </w:ins>
      <w:ins w:id="19" w:author="maku" w:date="2017-07-30T11:10:00Z">
        <w:r w:rsidR="001A7AB3">
          <w:rPr>
            <w:lang w:val="en-AU" w:eastAsia="zh-CN"/>
          </w:rPr>
          <w:t xml:space="preserve"> amongst Australians</w:t>
        </w:r>
      </w:ins>
      <w:ins w:id="20" w:author="maku" w:date="2017-07-30T11:11:00Z">
        <w:r w:rsidR="001A7AB3">
          <w:rPr>
            <w:lang w:val="en-AU" w:eastAsia="zh-CN"/>
          </w:rPr>
          <w:t>,</w:t>
        </w:r>
      </w:ins>
      <w:ins w:id="21" w:author="maku" w:date="2017-07-30T11:08:00Z">
        <w:r w:rsidR="00787415">
          <w:rPr>
            <w:lang w:val="en-AU" w:eastAsia="zh-CN"/>
          </w:rPr>
          <w:t xml:space="preserve"> may have widened over the past </w:t>
        </w:r>
      </w:ins>
      <w:ins w:id="22" w:author="maku" w:date="2017-07-30T11:10:00Z">
        <w:r w:rsidR="001A7AB3">
          <w:rPr>
            <w:lang w:val="en-AU" w:eastAsia="zh-CN"/>
          </w:rPr>
          <w:t>few decades</w:t>
        </w:r>
      </w:ins>
      <w:ins w:id="23" w:author="maku" w:date="2017-07-30T11:11:00Z">
        <w:r w:rsidR="001A7AB3">
          <w:rPr>
            <w:lang w:val="en-AU" w:eastAsia="zh-CN"/>
          </w:rPr>
          <w:t xml:space="preserve">. </w:t>
        </w:r>
      </w:ins>
      <w:ins w:id="24" w:author="maku" w:date="2017-07-30T11:12:00Z">
        <w:r w:rsidR="00EF6F35">
          <w:rPr>
            <w:lang w:val="en-AU" w:eastAsia="zh-CN"/>
          </w:rPr>
          <w:t>A widening income</w:t>
        </w:r>
      </w:ins>
      <w:ins w:id="25" w:author="maku" w:date="2017-07-30T13:09:00Z">
        <w:r w:rsidR="00EF6F35">
          <w:rPr>
            <w:lang w:val="en-AU" w:eastAsia="zh-CN"/>
          </w:rPr>
          <w:t>/</w:t>
        </w:r>
      </w:ins>
      <w:ins w:id="26" w:author="maku" w:date="2017-07-30T11:12:00Z">
        <w:r w:rsidR="00EF6F35">
          <w:rPr>
            <w:lang w:val="en-AU" w:eastAsia="zh-CN"/>
          </w:rPr>
          <w:t>wealth</w:t>
        </w:r>
      </w:ins>
      <w:ins w:id="27" w:author="maku" w:date="2017-07-30T13:09:00Z">
        <w:r w:rsidR="00EF6F35">
          <w:rPr>
            <w:lang w:val="en-AU" w:eastAsia="zh-CN"/>
          </w:rPr>
          <w:t xml:space="preserve"> </w:t>
        </w:r>
      </w:ins>
      <w:ins w:id="28" w:author="maku" w:date="2017-07-30T13:57:00Z">
        <w:r w:rsidR="003A45B3">
          <w:rPr>
            <w:lang w:val="en-AU" w:eastAsia="zh-CN"/>
          </w:rPr>
          <w:t>in</w:t>
        </w:r>
      </w:ins>
      <w:ins w:id="29" w:author="maku" w:date="2017-07-30T11:12:00Z">
        <w:r w:rsidR="001A7AB3">
          <w:rPr>
            <w:lang w:val="en-AU" w:eastAsia="zh-CN"/>
          </w:rPr>
          <w:t>equality trend over a long time is</w:t>
        </w:r>
        <w:bookmarkStart w:id="30" w:name="_GoBack"/>
        <w:bookmarkEnd w:id="30"/>
        <w:r w:rsidR="001A7AB3">
          <w:rPr>
            <w:lang w:val="en-AU" w:eastAsia="zh-CN"/>
          </w:rPr>
          <w:t xml:space="preserve"> not desirable </w:t>
        </w:r>
      </w:ins>
      <w:ins w:id="31" w:author="maku" w:date="2017-07-30T11:14:00Z">
        <w:r w:rsidR="001A7AB3">
          <w:rPr>
            <w:lang w:val="en-AU" w:eastAsia="zh-CN"/>
          </w:rPr>
          <w:t xml:space="preserve">for any country </w:t>
        </w:r>
      </w:ins>
      <w:ins w:id="32" w:author="maku" w:date="2017-07-30T11:13:00Z">
        <w:r w:rsidR="001A7AB3">
          <w:rPr>
            <w:lang w:val="en-AU" w:eastAsia="zh-CN"/>
          </w:rPr>
          <w:t>a</w:t>
        </w:r>
        <w:r w:rsidR="006C2D87">
          <w:rPr>
            <w:lang w:val="en-AU" w:eastAsia="zh-CN"/>
          </w:rPr>
          <w:t>s it undermines the productiv</w:t>
        </w:r>
      </w:ins>
      <w:ins w:id="33" w:author="maku" w:date="2017-07-30T11:44:00Z">
        <w:r w:rsidR="006C2D87">
          <w:rPr>
            <w:lang w:val="en-AU" w:eastAsia="zh-CN"/>
          </w:rPr>
          <w:t>e</w:t>
        </w:r>
      </w:ins>
      <w:ins w:id="34" w:author="maku" w:date="2017-07-30T11:13:00Z">
        <w:r w:rsidR="001A7AB3">
          <w:rPr>
            <w:lang w:val="en-AU" w:eastAsia="zh-CN"/>
          </w:rPr>
          <w:t xml:space="preserve"> and innovative </w:t>
        </w:r>
      </w:ins>
      <w:ins w:id="35" w:author="maku" w:date="2017-07-30T11:14:00Z">
        <w:r w:rsidR="001A7AB3">
          <w:rPr>
            <w:lang w:val="en-AU" w:eastAsia="zh-CN"/>
          </w:rPr>
          <w:t xml:space="preserve">capacity of the population. </w:t>
        </w:r>
      </w:ins>
      <w:ins w:id="36" w:author="maku" w:date="2017-07-30T11:15:00Z">
        <w:r w:rsidR="001A7AB3">
          <w:rPr>
            <w:lang w:val="en-AU" w:eastAsia="zh-CN"/>
          </w:rPr>
          <w:t xml:space="preserve">Our team is interested to explore </w:t>
        </w:r>
      </w:ins>
      <w:ins w:id="37" w:author="maku" w:date="2017-07-30T11:20:00Z">
        <w:r w:rsidR="001A7AB3">
          <w:rPr>
            <w:lang w:val="en-AU" w:eastAsia="zh-CN"/>
          </w:rPr>
          <w:t xml:space="preserve">the likely trends of income/wealth inequality </w:t>
        </w:r>
      </w:ins>
      <w:ins w:id="38" w:author="maku" w:date="2017-07-30T11:21:00Z">
        <w:r w:rsidR="00C77B1E">
          <w:rPr>
            <w:lang w:val="en-AU" w:eastAsia="zh-CN"/>
          </w:rPr>
          <w:t>by 2030</w:t>
        </w:r>
      </w:ins>
      <w:ins w:id="39" w:author="maku" w:date="2017-07-30T11:20:00Z">
        <w:r w:rsidR="001A7AB3">
          <w:rPr>
            <w:lang w:val="en-AU" w:eastAsia="zh-CN"/>
          </w:rPr>
          <w:t xml:space="preserve"> </w:t>
        </w:r>
        <w:r w:rsidR="00C77B1E">
          <w:rPr>
            <w:lang w:val="en-AU" w:eastAsia="zh-CN"/>
          </w:rPr>
          <w:t xml:space="preserve">in response to the ATO bounty </w:t>
        </w:r>
      </w:ins>
      <w:ins w:id="40" w:author="maku" w:date="2017-07-30T11:44:00Z">
        <w:r w:rsidR="006C2D87">
          <w:rPr>
            <w:lang w:val="en-AU" w:eastAsia="zh-CN"/>
          </w:rPr>
          <w:t xml:space="preserve">question </w:t>
        </w:r>
      </w:ins>
      <w:ins w:id="41" w:author="maku" w:date="2017-07-30T11:20:00Z">
        <w:r w:rsidR="00C77B1E">
          <w:rPr>
            <w:lang w:val="en-AU" w:eastAsia="zh-CN"/>
          </w:rPr>
          <w:t>of “Plausible Futures</w:t>
        </w:r>
      </w:ins>
      <w:ins w:id="42" w:author="maku" w:date="2017-07-30T11:21:00Z">
        <w:r w:rsidR="00C77B1E">
          <w:rPr>
            <w:lang w:val="en-AU" w:eastAsia="zh-CN"/>
          </w:rPr>
          <w:t>”</w:t>
        </w:r>
      </w:ins>
      <w:ins w:id="43" w:author="maku" w:date="2017-07-30T11:47:00Z">
        <w:r w:rsidR="006C2D87">
          <w:rPr>
            <w:lang w:val="en-AU" w:eastAsia="zh-CN"/>
          </w:rPr>
          <w:t>, essentially seeking the answer to the question: “What will income and wealth inequality</w:t>
        </w:r>
      </w:ins>
      <w:ins w:id="44" w:author="maku" w:date="2017-07-30T11:48:00Z">
        <w:r w:rsidR="006C2D87">
          <w:rPr>
            <w:lang w:val="en-AU" w:eastAsia="zh-CN"/>
          </w:rPr>
          <w:t xml:space="preserve"> across </w:t>
        </w:r>
      </w:ins>
      <w:ins w:id="45" w:author="maku" w:date="2017-07-30T11:49:00Z">
        <w:r w:rsidR="006C2D87">
          <w:rPr>
            <w:lang w:val="en-AU" w:eastAsia="zh-CN"/>
          </w:rPr>
          <w:t xml:space="preserve">Australian </w:t>
        </w:r>
      </w:ins>
      <w:ins w:id="46" w:author="maku" w:date="2017-07-30T11:48:00Z">
        <w:r w:rsidR="006C2D87">
          <w:rPr>
            <w:lang w:val="en-AU" w:eastAsia="zh-CN"/>
          </w:rPr>
          <w:t>postcodes</w:t>
        </w:r>
      </w:ins>
      <w:ins w:id="47" w:author="maku" w:date="2017-07-30T11:47:00Z">
        <w:r w:rsidR="006C2D87">
          <w:rPr>
            <w:lang w:val="en-AU" w:eastAsia="zh-CN"/>
          </w:rPr>
          <w:t xml:space="preserve"> look like by 2030?</w:t>
        </w:r>
      </w:ins>
      <w:ins w:id="48" w:author="maku" w:date="2017-07-30T11:48:00Z">
        <w:r w:rsidR="006C2D87">
          <w:rPr>
            <w:lang w:val="en-AU" w:eastAsia="zh-CN"/>
          </w:rPr>
          <w:t xml:space="preserve">” </w:t>
        </w:r>
      </w:ins>
      <w:ins w:id="49" w:author="maku" w:date="2017-07-30T11:21:00Z">
        <w:r w:rsidR="00C77B1E">
          <w:rPr>
            <w:lang w:val="en-AU" w:eastAsia="zh-CN"/>
          </w:rPr>
          <w:t xml:space="preserve"> </w:t>
        </w:r>
      </w:ins>
      <w:ins w:id="50" w:author="Jason Cai" w:date="2017-07-29T18:58:00Z">
        <w:del w:id="51" w:author="maku" w:date="2017-07-30T11:07:00Z">
          <w:r w:rsidR="00FB0628" w:rsidRPr="00E10D1B" w:rsidDel="00787415">
            <w:rPr>
              <w:lang w:val="en-AU" w:eastAsia="zh-CN"/>
            </w:rPr>
            <w:delText xml:space="preserve">Australia has enjoyed </w:delText>
          </w:r>
        </w:del>
      </w:ins>
      <w:ins w:id="52" w:author="Jason Cai" w:date="2017-07-29T19:02:00Z">
        <w:del w:id="53" w:author="maku" w:date="2017-07-30T11:07:00Z">
          <w:r w:rsidR="00FB0628" w:rsidRPr="00E10D1B" w:rsidDel="00787415">
            <w:rPr>
              <w:lang w:val="en-AU" w:eastAsia="zh-CN"/>
            </w:rPr>
            <w:delText>t</w:delText>
          </w:r>
          <w:r w:rsidR="00377E72" w:rsidDel="00787415">
            <w:rPr>
              <w:lang w:val="en-AU" w:eastAsia="zh-CN"/>
            </w:rPr>
            <w:delText>he mining boom over the last decade</w:delText>
          </w:r>
          <w:r w:rsidR="00FB0628" w:rsidRPr="00E10D1B" w:rsidDel="00787415">
            <w:rPr>
              <w:lang w:val="en-AU" w:eastAsia="zh-CN"/>
            </w:rPr>
            <w:delText xml:space="preserve">, </w:delText>
          </w:r>
          <w:r w:rsidR="002C3072" w:rsidRPr="00E10D1B" w:rsidDel="00787415">
            <w:rPr>
              <w:lang w:val="en-AU" w:eastAsia="zh-CN"/>
            </w:rPr>
            <w:delText xml:space="preserve">income and wealth inequality has </w:delText>
          </w:r>
          <w:r w:rsidR="00727C53" w:rsidRPr="00E10D1B" w:rsidDel="00787415">
            <w:rPr>
              <w:lang w:val="en-AU" w:eastAsia="zh-CN"/>
              <w:rPrChange w:id="54" w:author="Jason Cai" w:date="2017-07-29T19:57:00Z">
                <w:rPr>
                  <w:highlight w:val="yellow"/>
                  <w:lang w:val="en-AU" w:eastAsia="zh-CN"/>
                </w:rPr>
              </w:rPrChange>
            </w:rPr>
            <w:delText>widened</w:delText>
          </w:r>
          <w:r w:rsidR="002C3072" w:rsidRPr="00E10D1B" w:rsidDel="00787415">
            <w:rPr>
              <w:lang w:val="en-AU" w:eastAsia="zh-CN"/>
            </w:rPr>
            <w:delText xml:space="preserve"> during this period. </w:delText>
          </w:r>
        </w:del>
      </w:ins>
      <w:ins w:id="55" w:author="Jason Cai" w:date="2017-07-29T18:44:00Z">
        <w:del w:id="56" w:author="maku" w:date="2017-07-30T11:07:00Z">
          <w:r w:rsidR="00177DB7" w:rsidRPr="00E10D1B" w:rsidDel="00787415">
            <w:rPr>
              <w:lang w:val="en-AU" w:eastAsia="zh-CN"/>
            </w:rPr>
            <w:delText>Now that</w:delText>
          </w:r>
        </w:del>
      </w:ins>
      <w:ins w:id="57" w:author="Jason Cai" w:date="2017-07-29T19:12:00Z">
        <w:del w:id="58" w:author="maku" w:date="2017-07-30T11:07:00Z">
          <w:r w:rsidR="002C3072" w:rsidRPr="00E10D1B" w:rsidDel="00787415">
            <w:rPr>
              <w:lang w:val="en-AU" w:eastAsia="zh-CN"/>
            </w:rPr>
            <w:delText xml:space="preserve"> </w:delText>
          </w:r>
        </w:del>
      </w:ins>
      <w:ins w:id="59" w:author="Jason Cai" w:date="2017-07-29T18:43:00Z">
        <w:del w:id="60" w:author="maku" w:date="2017-07-30T11:07:00Z">
          <w:r w:rsidR="00177DB7" w:rsidRPr="00E10D1B" w:rsidDel="00787415">
            <w:rPr>
              <w:lang w:val="en-AU" w:eastAsia="zh-CN"/>
            </w:rPr>
            <w:delText>the boom</w:delText>
          </w:r>
        </w:del>
      </w:ins>
      <w:ins w:id="61" w:author="Jason Cai" w:date="2017-07-29T18:44:00Z">
        <w:del w:id="62" w:author="maku" w:date="2017-07-30T11:07:00Z">
          <w:r w:rsidR="008C35E5" w:rsidRPr="00E10D1B" w:rsidDel="00787415">
            <w:rPr>
              <w:lang w:val="en-AU" w:eastAsia="zh-CN"/>
            </w:rPr>
            <w:delText xml:space="preserve"> is behind us, </w:delText>
          </w:r>
        </w:del>
      </w:ins>
      <w:ins w:id="63" w:author="Jason Cai" w:date="2017-07-29T19:12:00Z">
        <w:del w:id="64" w:author="maku" w:date="2017-07-30T11:07:00Z">
          <w:r w:rsidR="002C3072" w:rsidRPr="00E10D1B" w:rsidDel="00787415">
            <w:rPr>
              <w:lang w:val="en-AU" w:eastAsia="zh-CN"/>
            </w:rPr>
            <w:delText xml:space="preserve">innovation </w:delText>
          </w:r>
        </w:del>
      </w:ins>
      <w:ins w:id="65" w:author="Jason Cai" w:date="2017-07-29T19:13:00Z">
        <w:del w:id="66" w:author="maku" w:date="2017-07-30T11:07:00Z">
          <w:r w:rsidR="008C35E5" w:rsidRPr="00E10D1B" w:rsidDel="00787415">
            <w:rPr>
              <w:lang w:val="en-AU" w:eastAsia="zh-CN"/>
            </w:rPr>
            <w:delText>plays the key role in driving future productivity growth</w:delText>
          </w:r>
        </w:del>
      </w:ins>
      <w:ins w:id="67" w:author="Jason Cai" w:date="2017-07-29T19:15:00Z">
        <w:del w:id="68" w:author="maku" w:date="2017-07-30T11:07:00Z">
          <w:r w:rsidR="008C35E5" w:rsidRPr="00E10D1B" w:rsidDel="00787415">
            <w:rPr>
              <w:lang w:val="en-AU" w:eastAsia="zh-CN"/>
            </w:rPr>
            <w:delText xml:space="preserve"> in </w:delText>
          </w:r>
        </w:del>
      </w:ins>
      <w:ins w:id="69" w:author="Jason Cai" w:date="2017-07-29T19:16:00Z">
        <w:del w:id="70" w:author="maku" w:date="2017-07-30T11:07:00Z">
          <w:r w:rsidR="008C35E5" w:rsidRPr="00E10D1B" w:rsidDel="00787415">
            <w:rPr>
              <w:lang w:val="en-AU" w:eastAsia="zh-CN"/>
            </w:rPr>
            <w:delText xml:space="preserve">both </w:delText>
          </w:r>
        </w:del>
      </w:ins>
      <w:ins w:id="71" w:author="Jason Cai" w:date="2017-07-29T19:15:00Z">
        <w:del w:id="72" w:author="maku" w:date="2017-07-30T11:07:00Z">
          <w:r w:rsidR="008C35E5" w:rsidRPr="00E10D1B" w:rsidDel="00787415">
            <w:rPr>
              <w:lang w:val="en-AU" w:eastAsia="zh-CN"/>
            </w:rPr>
            <w:delText xml:space="preserve">established and emerging industries. </w:delText>
          </w:r>
        </w:del>
      </w:ins>
      <w:ins w:id="73" w:author="Jason Cai" w:date="2017-07-29T18:44:00Z">
        <w:del w:id="74" w:author="maku" w:date="2017-07-30T11:07:00Z">
          <w:r w:rsidR="002C3072" w:rsidRPr="00E10D1B" w:rsidDel="00787415">
            <w:rPr>
              <w:lang w:val="en-AU" w:eastAsia="zh-CN"/>
            </w:rPr>
            <w:delText xml:space="preserve"> </w:delText>
          </w:r>
        </w:del>
      </w:ins>
      <w:ins w:id="75" w:author="Jason Cai" w:date="2017-07-29T18:45:00Z">
        <w:del w:id="76" w:author="maku" w:date="2017-07-30T11:07:00Z">
          <w:r w:rsidR="00177DB7" w:rsidRPr="00E10D1B" w:rsidDel="00787415">
            <w:rPr>
              <w:lang w:val="en-AU" w:eastAsia="zh-CN"/>
            </w:rPr>
            <w:delText xml:space="preserve"> </w:delText>
          </w:r>
        </w:del>
      </w:ins>
    </w:p>
    <w:p w:rsidR="002F2D55" w:rsidRPr="00E10D1B" w:rsidRDefault="00FB0628">
      <w:pPr>
        <w:rPr>
          <w:lang w:val="en-AU" w:eastAsia="zh-CN"/>
        </w:rPr>
      </w:pPr>
      <w:ins w:id="77" w:author="Jason Cai" w:date="2017-07-29T18:56:00Z">
        <w:r w:rsidRPr="00E10D1B">
          <w:rPr>
            <w:lang w:val="en-AU" w:eastAsia="zh-CN"/>
          </w:rPr>
          <w:t xml:space="preserve">We use the </w:t>
        </w:r>
      </w:ins>
      <w:ins w:id="78" w:author="Jason Cai" w:date="2017-07-29T19:06:00Z">
        <w:del w:id="79" w:author="maku" w:date="2017-07-30T11:36:00Z">
          <w:r w:rsidR="002C3072" w:rsidRPr="00E10D1B" w:rsidDel="0014563A">
            <w:rPr>
              <w:lang w:val="en-AU" w:eastAsia="zh-CN"/>
            </w:rPr>
            <w:delText xml:space="preserve">2006, 2011 and 2016 Census and the </w:delText>
          </w:r>
        </w:del>
        <w:r w:rsidR="002C3072" w:rsidRPr="00E10D1B">
          <w:rPr>
            <w:lang w:val="en-AU" w:eastAsia="zh-CN"/>
          </w:rPr>
          <w:t>ATO data set</w:t>
        </w:r>
        <w:del w:id="80" w:author="maku" w:date="2017-07-30T11:27:00Z">
          <w:r w:rsidR="002C3072" w:rsidRPr="00E10D1B" w:rsidDel="00C77B1E">
            <w:rPr>
              <w:lang w:val="en-AU" w:eastAsia="zh-CN"/>
            </w:rPr>
            <w:delText>s</w:delText>
          </w:r>
        </w:del>
        <w:del w:id="81" w:author="maku" w:date="2017-07-30T14:11:00Z">
          <w:r w:rsidR="002C3072" w:rsidRPr="00E10D1B" w:rsidDel="00413B79">
            <w:rPr>
              <w:lang w:val="en-AU" w:eastAsia="zh-CN"/>
            </w:rPr>
            <w:delText xml:space="preserve"> published on </w:delText>
          </w:r>
        </w:del>
      </w:ins>
      <w:ins w:id="82" w:author="Jason Cai" w:date="2017-07-29T19:10:00Z">
        <w:del w:id="83" w:author="maku" w:date="2017-07-30T14:11:00Z">
          <w:r w:rsidR="002C3072" w:rsidRPr="004B5B0B" w:rsidDel="00413B79">
            <w:rPr>
              <w:lang w:val="en-AU" w:eastAsia="zh-CN"/>
            </w:rPr>
            <w:fldChar w:fldCharType="begin"/>
          </w:r>
          <w:r w:rsidR="002C3072" w:rsidRPr="00E10D1B" w:rsidDel="00413B79">
            <w:rPr>
              <w:lang w:val="en-AU" w:eastAsia="zh-CN"/>
            </w:rPr>
            <w:delInstrText xml:space="preserve"> HYPERLINK "http://</w:delInstrText>
          </w:r>
        </w:del>
      </w:ins>
      <w:ins w:id="84" w:author="Jason Cai" w:date="2017-07-29T19:06:00Z">
        <w:del w:id="85" w:author="maku" w:date="2017-07-30T14:11:00Z">
          <w:r w:rsidR="002C3072" w:rsidRPr="00E10D1B" w:rsidDel="00413B79">
            <w:rPr>
              <w:lang w:val="en-AU" w:eastAsia="zh-CN"/>
            </w:rPr>
            <w:delInstrText>www.</w:delInstrText>
          </w:r>
        </w:del>
      </w:ins>
      <w:ins w:id="86" w:author="Jason Cai" w:date="2017-07-29T19:10:00Z">
        <w:del w:id="87" w:author="maku" w:date="2017-07-30T14:11:00Z">
          <w:r w:rsidR="002C3072" w:rsidRPr="00E10D1B" w:rsidDel="00413B79">
            <w:rPr>
              <w:lang w:val="en-AU" w:eastAsia="zh-CN"/>
            </w:rPr>
            <w:delInstrText xml:space="preserve">data.gov.au" </w:delInstrText>
          </w:r>
          <w:r w:rsidR="002C3072" w:rsidRPr="004B5B0B" w:rsidDel="00413B79">
            <w:rPr>
              <w:lang w:val="en-AU" w:eastAsia="zh-CN"/>
              <w:rPrChange w:id="88" w:author="Jason Cai" w:date="2017-07-29T19:57:00Z">
                <w:rPr>
                  <w:lang w:val="en-AU" w:eastAsia="zh-CN"/>
                </w:rPr>
              </w:rPrChange>
            </w:rPr>
            <w:fldChar w:fldCharType="separate"/>
          </w:r>
        </w:del>
      </w:ins>
      <w:del w:id="89" w:author="maku" w:date="2017-07-30T14:11:00Z">
        <w:r w:rsidR="002C3072" w:rsidRPr="00E10D1B" w:rsidDel="00413B79">
          <w:rPr>
            <w:rStyle w:val="Hyperlink"/>
            <w:lang w:val="en-AU" w:eastAsia="zh-CN"/>
          </w:rPr>
          <w:delText>www.data.gov.au</w:delText>
        </w:r>
      </w:del>
      <w:ins w:id="90" w:author="Jason Cai" w:date="2017-07-29T19:10:00Z">
        <w:del w:id="91" w:author="maku" w:date="2017-07-30T14:11:00Z">
          <w:r w:rsidR="002C3072" w:rsidRPr="004B5B0B" w:rsidDel="00413B79">
            <w:rPr>
              <w:lang w:val="en-AU" w:eastAsia="zh-CN"/>
            </w:rPr>
            <w:fldChar w:fldCharType="end"/>
          </w:r>
        </w:del>
      </w:ins>
      <w:ins w:id="92" w:author="maku" w:date="2017-07-30T12:45:00Z">
        <w:r w:rsidR="004A3DA8">
          <w:rPr>
            <w:lang w:val="en-AU" w:eastAsia="zh-CN"/>
          </w:rPr>
          <w:t xml:space="preserve">, which contains a sizeable proportion of data from </w:t>
        </w:r>
      </w:ins>
      <w:ins w:id="93" w:author="maku" w:date="2017-07-30T13:11:00Z">
        <w:r w:rsidR="000B7469">
          <w:rPr>
            <w:lang w:val="en-AU" w:eastAsia="zh-CN"/>
          </w:rPr>
          <w:t xml:space="preserve">the </w:t>
        </w:r>
      </w:ins>
      <w:ins w:id="94" w:author="maku" w:date="2017-07-30T12:45:00Z">
        <w:r w:rsidR="004A3DA8">
          <w:rPr>
            <w:lang w:val="en-AU" w:eastAsia="zh-CN"/>
          </w:rPr>
          <w:t xml:space="preserve">Census, </w:t>
        </w:r>
      </w:ins>
      <w:ins w:id="95" w:author="Jason Cai" w:date="2017-07-29T19:06:00Z">
        <w:del w:id="96" w:author="maku" w:date="2017-07-30T12:46:00Z">
          <w:r w:rsidR="002C3072" w:rsidRPr="00E10D1B" w:rsidDel="0059027B">
            <w:rPr>
              <w:lang w:val="en-AU" w:eastAsia="zh-CN"/>
            </w:rPr>
            <w:delText xml:space="preserve"> </w:delText>
          </w:r>
        </w:del>
      </w:ins>
      <w:ins w:id="97" w:author="maku" w:date="2017-07-30T12:46:00Z">
        <w:r w:rsidR="004A3DA8">
          <w:rPr>
            <w:lang w:val="en-AU" w:eastAsia="zh-CN"/>
          </w:rPr>
          <w:t>as well as</w:t>
        </w:r>
      </w:ins>
      <w:ins w:id="98" w:author="Jason Cai" w:date="2017-07-29T18:56:00Z">
        <w:del w:id="99" w:author="maku" w:date="2017-07-30T12:46:00Z">
          <w:r w:rsidRPr="00E10D1B" w:rsidDel="004A3DA8">
            <w:rPr>
              <w:lang w:val="en-AU" w:eastAsia="zh-CN"/>
            </w:rPr>
            <w:delText>i</w:delText>
          </w:r>
        </w:del>
      </w:ins>
      <w:ins w:id="100" w:author="maku" w:date="2017-07-30T11:23:00Z">
        <w:r w:rsidR="00C77B1E">
          <w:rPr>
            <w:lang w:val="en-AU" w:eastAsia="zh-CN"/>
          </w:rPr>
          <w:t xml:space="preserve"> detailed demographic data fro</w:t>
        </w:r>
        <w:r w:rsidR="0014563A">
          <w:rPr>
            <w:lang w:val="en-AU" w:eastAsia="zh-CN"/>
          </w:rPr>
          <w:t>m the ABS to build our baseline</w:t>
        </w:r>
      </w:ins>
      <w:ins w:id="101" w:author="maku" w:date="2017-07-30T11:36:00Z">
        <w:r w:rsidR="0014563A">
          <w:rPr>
            <w:lang w:val="en-AU" w:eastAsia="zh-CN"/>
          </w:rPr>
          <w:t>s</w:t>
        </w:r>
      </w:ins>
      <w:ins w:id="102" w:author="maku" w:date="2017-07-30T11:23:00Z">
        <w:r w:rsidR="00C77B1E">
          <w:rPr>
            <w:lang w:val="en-AU" w:eastAsia="zh-CN"/>
          </w:rPr>
          <w:t xml:space="preserve"> and scenarios. </w:t>
        </w:r>
      </w:ins>
      <w:ins w:id="103" w:author="maku" w:date="2017-07-30T11:24:00Z">
        <w:r w:rsidR="0014563A">
          <w:rPr>
            <w:lang w:val="en-AU" w:eastAsia="zh-CN"/>
          </w:rPr>
          <w:t>T</w:t>
        </w:r>
      </w:ins>
      <w:ins w:id="104" w:author="maku" w:date="2017-07-30T11:37:00Z">
        <w:r w:rsidR="0014563A">
          <w:rPr>
            <w:lang w:val="en-AU" w:eastAsia="zh-CN"/>
          </w:rPr>
          <w:t>he core premise of our project</w:t>
        </w:r>
      </w:ins>
      <w:ins w:id="105" w:author="maku" w:date="2017-07-30T11:25:00Z">
        <w:r w:rsidR="00C77B1E">
          <w:rPr>
            <w:lang w:val="en-AU" w:eastAsia="zh-CN"/>
          </w:rPr>
          <w:t xml:space="preserve"> is to rely on </w:t>
        </w:r>
      </w:ins>
      <w:ins w:id="106" w:author="maku" w:date="2017-07-30T11:29:00Z">
        <w:r w:rsidR="00C77B1E">
          <w:rPr>
            <w:lang w:val="en-AU" w:eastAsia="zh-CN"/>
          </w:rPr>
          <w:t xml:space="preserve">historical </w:t>
        </w:r>
      </w:ins>
      <w:ins w:id="107" w:author="maku" w:date="2017-07-30T11:25:00Z">
        <w:r w:rsidR="00C77B1E">
          <w:rPr>
            <w:lang w:val="en-AU" w:eastAsia="zh-CN"/>
          </w:rPr>
          <w:t>ABS demographic data to</w:t>
        </w:r>
      </w:ins>
      <w:ins w:id="108" w:author="maku" w:date="2017-07-30T11:26:00Z">
        <w:r w:rsidR="00C77B1E">
          <w:rPr>
            <w:lang w:val="en-AU" w:eastAsia="zh-CN"/>
          </w:rPr>
          <w:t xml:space="preserve"> make assumptions about</w:t>
        </w:r>
      </w:ins>
      <w:ins w:id="109" w:author="maku" w:date="2017-07-30T11:37:00Z">
        <w:r w:rsidR="0014563A">
          <w:rPr>
            <w:lang w:val="en-AU" w:eastAsia="zh-CN"/>
          </w:rPr>
          <w:t xml:space="preserve"> </w:t>
        </w:r>
      </w:ins>
      <w:ins w:id="110" w:author="maku" w:date="2017-07-30T11:43:00Z">
        <w:r w:rsidR="006C2D87">
          <w:rPr>
            <w:lang w:val="en-AU" w:eastAsia="zh-CN"/>
          </w:rPr>
          <w:t xml:space="preserve">the </w:t>
        </w:r>
      </w:ins>
      <w:ins w:id="111" w:author="maku" w:date="2017-07-30T11:37:00Z">
        <w:r w:rsidR="0014563A">
          <w:rPr>
            <w:lang w:val="en-AU" w:eastAsia="zh-CN"/>
          </w:rPr>
          <w:t>likely</w:t>
        </w:r>
      </w:ins>
      <w:ins w:id="112" w:author="maku" w:date="2017-07-30T11:26:00Z">
        <w:r w:rsidR="00C77B1E">
          <w:rPr>
            <w:lang w:val="en-AU" w:eastAsia="zh-CN"/>
          </w:rPr>
          <w:t xml:space="preserve"> </w:t>
        </w:r>
      </w:ins>
      <w:ins w:id="113" w:author="maku" w:date="2017-07-30T11:44:00Z">
        <w:r w:rsidR="006C2D87">
          <w:rPr>
            <w:lang w:val="en-AU" w:eastAsia="zh-CN"/>
          </w:rPr>
          <w:t>forward</w:t>
        </w:r>
      </w:ins>
      <w:ins w:id="114" w:author="maku" w:date="2017-07-30T11:37:00Z">
        <w:r w:rsidR="0014563A">
          <w:rPr>
            <w:lang w:val="en-AU" w:eastAsia="zh-CN"/>
          </w:rPr>
          <w:t xml:space="preserve"> trends in </w:t>
        </w:r>
      </w:ins>
      <w:ins w:id="115" w:author="maku" w:date="2017-07-30T11:26:00Z">
        <w:r w:rsidR="00C77B1E">
          <w:rPr>
            <w:lang w:val="en-AU" w:eastAsia="zh-CN"/>
          </w:rPr>
          <w:t>mortality, birth and migration rates to</w:t>
        </w:r>
      </w:ins>
      <w:ins w:id="116" w:author="maku" w:date="2017-07-30T11:25:00Z">
        <w:r w:rsidR="00C77B1E">
          <w:rPr>
            <w:lang w:val="en-AU" w:eastAsia="zh-CN"/>
          </w:rPr>
          <w:t xml:space="preserve"> project the ATO population data </w:t>
        </w:r>
      </w:ins>
      <w:ins w:id="117" w:author="maku" w:date="2017-07-30T11:26:00Z">
        <w:r w:rsidR="00C77B1E">
          <w:rPr>
            <w:lang w:val="en-AU" w:eastAsia="zh-CN"/>
          </w:rPr>
          <w:t xml:space="preserve">by age group and postcode </w:t>
        </w:r>
        <w:r w:rsidR="0014563A">
          <w:rPr>
            <w:lang w:val="en-AU" w:eastAsia="zh-CN"/>
          </w:rPr>
          <w:t xml:space="preserve">into future years, </w:t>
        </w:r>
      </w:ins>
      <w:ins w:id="118" w:author="maku" w:date="2017-07-30T11:38:00Z">
        <w:r w:rsidR="0014563A">
          <w:rPr>
            <w:lang w:val="en-AU" w:eastAsia="zh-CN"/>
          </w:rPr>
          <w:t xml:space="preserve">so as </w:t>
        </w:r>
      </w:ins>
      <w:ins w:id="119" w:author="maku" w:date="2017-07-30T11:26:00Z">
        <w:r w:rsidR="00C77B1E">
          <w:rPr>
            <w:lang w:val="en-AU" w:eastAsia="zh-CN"/>
          </w:rPr>
          <w:t xml:space="preserve">to examine and compare the income/wealth per capita over time </w:t>
        </w:r>
      </w:ins>
      <w:ins w:id="120" w:author="maku" w:date="2017-07-30T11:27:00Z">
        <w:r w:rsidR="00C77B1E">
          <w:rPr>
            <w:lang w:val="en-AU" w:eastAsia="zh-CN"/>
          </w:rPr>
          <w:t>across these postcodes</w:t>
        </w:r>
      </w:ins>
      <w:ins w:id="121" w:author="maku" w:date="2017-07-30T11:28:00Z">
        <w:r w:rsidR="00C77B1E">
          <w:rPr>
            <w:lang w:val="en-AU" w:eastAsia="zh-CN"/>
          </w:rPr>
          <w:t xml:space="preserve"> </w:t>
        </w:r>
      </w:ins>
      <w:ins w:id="122" w:author="maku" w:date="2017-07-30T11:29:00Z">
        <w:r w:rsidR="00C77B1E">
          <w:rPr>
            <w:lang w:val="en-AU" w:eastAsia="zh-CN"/>
          </w:rPr>
          <w:t xml:space="preserve">calculated </w:t>
        </w:r>
      </w:ins>
      <w:ins w:id="123" w:author="maku" w:date="2017-07-30T11:28:00Z">
        <w:r w:rsidR="00C77B1E">
          <w:rPr>
            <w:lang w:val="en-AU" w:eastAsia="zh-CN"/>
          </w:rPr>
          <w:t>using ATO’s data on income and tax payable</w:t>
        </w:r>
      </w:ins>
      <w:ins w:id="124" w:author="maku" w:date="2017-07-30T11:27:00Z">
        <w:r w:rsidR="00C77B1E">
          <w:rPr>
            <w:lang w:val="en-AU" w:eastAsia="zh-CN"/>
          </w:rPr>
          <w:t>.</w:t>
        </w:r>
      </w:ins>
      <w:ins w:id="125" w:author="maku" w:date="2017-07-30T11:28:00Z">
        <w:r w:rsidR="00C77B1E">
          <w:rPr>
            <w:lang w:val="en-AU" w:eastAsia="zh-CN"/>
          </w:rPr>
          <w:t xml:space="preserve"> </w:t>
        </w:r>
      </w:ins>
      <w:ins w:id="126" w:author="maku" w:date="2017-07-30T11:31:00Z">
        <w:r w:rsidR="0014563A">
          <w:rPr>
            <w:lang w:val="en-AU" w:eastAsia="zh-CN"/>
          </w:rPr>
          <w:t xml:space="preserve">We strive to develop </w:t>
        </w:r>
      </w:ins>
      <w:ins w:id="127" w:author="maku" w:date="2017-07-30T11:38:00Z">
        <w:r w:rsidR="0014563A">
          <w:rPr>
            <w:lang w:val="en-AU" w:eastAsia="zh-CN"/>
          </w:rPr>
          <w:t>a Gini coefficient</w:t>
        </w:r>
      </w:ins>
      <w:ins w:id="128" w:author="maku" w:date="2017-07-30T11:40:00Z">
        <w:r w:rsidR="0014563A">
          <w:rPr>
            <w:lang w:val="en-AU" w:eastAsia="zh-CN"/>
          </w:rPr>
          <w:t>, which is a measure</w:t>
        </w:r>
        <w:r w:rsidR="006C2D87">
          <w:rPr>
            <w:lang w:val="en-AU" w:eastAsia="zh-CN"/>
          </w:rPr>
          <w:t xml:space="preserve"> of statistical dispersion of income or wealth distribution</w:t>
        </w:r>
      </w:ins>
      <w:ins w:id="129" w:author="maku" w:date="2017-07-30T11:46:00Z">
        <w:r w:rsidR="006C2D87">
          <w:rPr>
            <w:lang w:val="en-AU" w:eastAsia="zh-CN"/>
          </w:rPr>
          <w:t xml:space="preserve">, </w:t>
        </w:r>
      </w:ins>
      <w:ins w:id="130" w:author="maku" w:date="2017-07-30T11:40:00Z">
        <w:r w:rsidR="006C2D87">
          <w:rPr>
            <w:lang w:val="en-AU" w:eastAsia="zh-CN"/>
          </w:rPr>
          <w:t xml:space="preserve">by </w:t>
        </w:r>
        <w:r w:rsidR="00F57997">
          <w:rPr>
            <w:lang w:val="en-AU" w:eastAsia="zh-CN"/>
          </w:rPr>
          <w:t xml:space="preserve">postcode across the years, </w:t>
        </w:r>
      </w:ins>
      <w:ins w:id="131" w:author="maku" w:date="2017-07-30T11:50:00Z">
        <w:r w:rsidR="006B23EF">
          <w:rPr>
            <w:lang w:val="en-AU" w:eastAsia="zh-CN"/>
          </w:rPr>
          <w:t>which</w:t>
        </w:r>
        <w:r w:rsidR="00F57997">
          <w:rPr>
            <w:lang w:val="en-AU" w:eastAsia="zh-CN"/>
          </w:rPr>
          <w:t xml:space="preserve"> will serve as a high-level indicator of the magnitude of income and wealth </w:t>
        </w:r>
      </w:ins>
      <w:ins w:id="132" w:author="maku" w:date="2017-07-30T14:01:00Z">
        <w:r w:rsidR="00827D4C">
          <w:rPr>
            <w:lang w:val="en-AU" w:eastAsia="zh-CN"/>
          </w:rPr>
          <w:t>in</w:t>
        </w:r>
      </w:ins>
      <w:ins w:id="133" w:author="maku" w:date="2017-07-30T11:51:00Z">
        <w:r w:rsidR="006B23EF">
          <w:rPr>
            <w:lang w:val="en-AU" w:eastAsia="zh-CN"/>
          </w:rPr>
          <w:t xml:space="preserve">equality </w:t>
        </w:r>
      </w:ins>
      <w:ins w:id="134" w:author="maku" w:date="2017-07-30T11:53:00Z">
        <w:r w:rsidR="00392EE6">
          <w:rPr>
            <w:lang w:val="en-AU" w:eastAsia="zh-CN"/>
          </w:rPr>
          <w:t>over time</w:t>
        </w:r>
      </w:ins>
      <w:ins w:id="135" w:author="maku" w:date="2017-07-30T11:51:00Z">
        <w:r w:rsidR="006B23EF">
          <w:rPr>
            <w:lang w:val="en-AU" w:eastAsia="zh-CN"/>
          </w:rPr>
          <w:t xml:space="preserve">. </w:t>
        </w:r>
      </w:ins>
      <w:ins w:id="136" w:author="Jason Cai" w:date="2017-07-29T18:56:00Z">
        <w:del w:id="137" w:author="maku" w:date="2017-07-30T11:22:00Z">
          <w:r w:rsidRPr="00E10D1B" w:rsidDel="00C77B1E">
            <w:rPr>
              <w:lang w:val="en-AU" w:eastAsia="zh-CN"/>
            </w:rPr>
            <w:delText>n our project to aim to answer the</w:delText>
          </w:r>
        </w:del>
      </w:ins>
      <w:del w:id="138" w:author="maku" w:date="2017-07-30T11:22:00Z">
        <w:r w:rsidR="002F2D55" w:rsidRPr="00E10D1B" w:rsidDel="00C77B1E">
          <w:rPr>
            <w:lang w:val="en-AU" w:eastAsia="zh-CN"/>
          </w:rPr>
          <w:delText xml:space="preserve">The aim of this project is to attempt to answer the </w:delText>
        </w:r>
      </w:del>
      <w:ins w:id="139" w:author="Jason Cai" w:date="2017-07-29T19:16:00Z">
        <w:del w:id="140" w:author="maku" w:date="2017-07-30T11:22:00Z">
          <w:r w:rsidR="008C35E5" w:rsidRPr="00E10D1B" w:rsidDel="00C77B1E">
            <w:rPr>
              <w:lang w:val="en-AU" w:eastAsia="zh-CN"/>
            </w:rPr>
            <w:delText>million-dollar</w:delText>
          </w:r>
        </w:del>
      </w:ins>
      <w:ins w:id="141" w:author="Jason Cai" w:date="2017-07-29T18:57:00Z">
        <w:del w:id="142" w:author="maku" w:date="2017-07-30T11:22:00Z">
          <w:r w:rsidRPr="00E10D1B" w:rsidDel="00C77B1E">
            <w:rPr>
              <w:lang w:val="en-AU" w:eastAsia="zh-CN"/>
            </w:rPr>
            <w:delText xml:space="preserve"> </w:delText>
          </w:r>
        </w:del>
      </w:ins>
      <w:del w:id="143" w:author="maku" w:date="2017-07-30T11:22:00Z">
        <w:r w:rsidR="002F2D55" w:rsidRPr="00E10D1B" w:rsidDel="00C77B1E">
          <w:rPr>
            <w:lang w:val="en-AU" w:eastAsia="zh-CN"/>
          </w:rPr>
          <w:delText xml:space="preserve">question:  What would future </w:delText>
        </w:r>
        <w:r w:rsidR="002F2D55" w:rsidRPr="00E10D1B" w:rsidDel="00C77B1E">
          <w:rPr>
            <w:lang w:val="en-AU"/>
          </w:rPr>
          <w:delText>income</w:delText>
        </w:r>
        <w:r w:rsidR="002F2D55" w:rsidRPr="00E10D1B" w:rsidDel="00C77B1E">
          <w:rPr>
            <w:lang w:val="en-AU" w:eastAsia="zh-CN"/>
          </w:rPr>
          <w:delText xml:space="preserve"> and </w:delText>
        </w:r>
        <w:r w:rsidR="002F2D55" w:rsidRPr="00E10D1B" w:rsidDel="00C77B1E">
          <w:rPr>
            <w:lang w:val="en-AU"/>
          </w:rPr>
          <w:delText>wealth inequality</w:delText>
        </w:r>
        <w:r w:rsidR="002F2D55" w:rsidRPr="00E10D1B" w:rsidDel="00C77B1E">
          <w:rPr>
            <w:lang w:val="en-AU" w:eastAsia="zh-CN"/>
          </w:rPr>
          <w:delText xml:space="preserve"> </w:delText>
        </w:r>
      </w:del>
      <w:ins w:id="144" w:author="Jason Cai" w:date="2017-07-29T17:59:00Z">
        <w:del w:id="145" w:author="maku" w:date="2017-07-30T11:22:00Z">
          <w:r w:rsidR="00BF3111" w:rsidRPr="00E10D1B" w:rsidDel="00C77B1E">
            <w:rPr>
              <w:lang w:val="en-AU" w:eastAsia="zh-CN"/>
            </w:rPr>
            <w:delText xml:space="preserve">look like </w:delText>
          </w:r>
        </w:del>
      </w:ins>
      <w:ins w:id="146" w:author="Jason Cai" w:date="2017-07-29T18:01:00Z">
        <w:del w:id="147" w:author="maku" w:date="2017-07-30T11:22:00Z">
          <w:r w:rsidR="00BF3111" w:rsidRPr="00E10D1B" w:rsidDel="00C77B1E">
            <w:rPr>
              <w:lang w:val="en-AU" w:eastAsia="zh-CN"/>
            </w:rPr>
            <w:delText>for</w:delText>
          </w:r>
        </w:del>
      </w:ins>
      <w:ins w:id="148" w:author="Jason Cai" w:date="2017-07-29T17:09:00Z">
        <w:del w:id="149" w:author="maku" w:date="2017-07-30T11:22:00Z">
          <w:r w:rsidR="002F2D55" w:rsidRPr="00E10D1B" w:rsidDel="00C77B1E">
            <w:rPr>
              <w:lang w:val="en-AU" w:eastAsia="zh-CN"/>
            </w:rPr>
            <w:delText xml:space="preserve"> Australia </w:delText>
          </w:r>
        </w:del>
      </w:ins>
      <w:del w:id="150" w:author="maku" w:date="2017-07-30T11:22:00Z">
        <w:r w:rsidR="002F2D55" w:rsidRPr="00E10D1B" w:rsidDel="00C77B1E">
          <w:rPr>
            <w:lang w:val="en-AU" w:eastAsia="zh-CN"/>
          </w:rPr>
          <w:delText>look</w:delText>
        </w:r>
        <w:r w:rsidR="002F2D55" w:rsidRPr="00E10D1B" w:rsidDel="00C77B1E">
          <w:rPr>
            <w:lang w:val="en-AU"/>
          </w:rPr>
          <w:delText xml:space="preserve"> </w:delText>
        </w:r>
        <w:r w:rsidR="002F2D55" w:rsidRPr="00E10D1B" w:rsidDel="00C77B1E">
          <w:rPr>
            <w:lang w:val="en-AU" w:eastAsia="zh-CN"/>
          </w:rPr>
          <w:delText xml:space="preserve">like by </w:delText>
        </w:r>
        <w:r w:rsidR="002F2D55" w:rsidRPr="00E10D1B" w:rsidDel="00C77B1E">
          <w:rPr>
            <w:lang w:val="en-AU"/>
          </w:rPr>
          <w:delText xml:space="preserve">postcode in 2030 </w:delText>
        </w:r>
        <w:r w:rsidR="002F2D55" w:rsidRPr="00E10D1B" w:rsidDel="00C77B1E">
          <w:rPr>
            <w:lang w:val="en-AU" w:eastAsia="zh-CN"/>
          </w:rPr>
          <w:delText>compared to 2015</w:delText>
        </w:r>
      </w:del>
      <w:ins w:id="151" w:author="Jason Cai" w:date="2017-07-29T17:09:00Z">
        <w:del w:id="152" w:author="maku" w:date="2017-07-30T11:22:00Z">
          <w:r w:rsidR="002F2D55" w:rsidRPr="00E10D1B" w:rsidDel="00C77B1E">
            <w:rPr>
              <w:lang w:val="en-AU" w:eastAsia="zh-CN"/>
            </w:rPr>
            <w:delText>?</w:delText>
          </w:r>
        </w:del>
      </w:ins>
      <w:ins w:id="153" w:author="Jason Cai" w:date="2017-07-29T18:03:00Z">
        <w:del w:id="154" w:author="maku" w:date="2017-07-30T11:22:00Z">
          <w:r w:rsidR="00BF3111" w:rsidRPr="00E10D1B" w:rsidDel="00C77B1E">
            <w:rPr>
              <w:lang w:val="en-AU" w:eastAsia="zh-CN"/>
            </w:rPr>
            <w:delText xml:space="preserve"> </w:delText>
          </w:r>
        </w:del>
      </w:ins>
      <w:del w:id="155" w:author="maku" w:date="2017-07-30T11:22:00Z">
        <w:r w:rsidR="002F2D55" w:rsidRPr="00E10D1B" w:rsidDel="00C77B1E">
          <w:rPr>
            <w:lang w:val="en-AU" w:eastAsia="zh-CN"/>
          </w:rPr>
          <w:delText xml:space="preserve"> </w:delText>
        </w:r>
      </w:del>
      <w:del w:id="156" w:author="Jason Cai" w:date="2017-07-29T17:09:00Z">
        <w:r w:rsidR="002F2D55" w:rsidRPr="00E10D1B" w:rsidDel="002F2D55">
          <w:rPr>
            <w:lang w:val="en-AU"/>
          </w:rPr>
          <w:delText>based on current and past income and demographics information?</w:delText>
        </w:r>
      </w:del>
    </w:p>
    <w:p w:rsidR="002F2D55" w:rsidRPr="00E10D1B" w:rsidDel="00392EE6" w:rsidRDefault="002F2D55">
      <w:pPr>
        <w:rPr>
          <w:del w:id="157" w:author="maku" w:date="2017-07-30T11:54:00Z"/>
          <w:lang w:val="en-AU" w:eastAsia="zh-CN"/>
        </w:rPr>
      </w:pPr>
      <w:del w:id="158" w:author="maku" w:date="2017-07-30T11:28:00Z">
        <w:r w:rsidRPr="00E10D1B" w:rsidDel="00C77B1E">
          <w:rPr>
            <w:lang w:val="en-AU" w:eastAsia="zh-CN"/>
          </w:rPr>
          <w:delText xml:space="preserve">We will first attempt to provide a realistic scenario </w:delText>
        </w:r>
        <w:r w:rsidRPr="00E10D1B" w:rsidDel="00C77B1E">
          <w:rPr>
            <w:lang w:val="en-AU"/>
          </w:rPr>
          <w:delText>based on an extrapolation of observed</w:delText>
        </w:r>
        <w:r w:rsidRPr="00E10D1B" w:rsidDel="00C77B1E">
          <w:rPr>
            <w:lang w:val="en-AU" w:eastAsia="zh-CN"/>
          </w:rPr>
          <w:delText xml:space="preserve"> demographic </w:delText>
        </w:r>
        <w:r w:rsidRPr="00E10D1B" w:rsidDel="00C77B1E">
          <w:rPr>
            <w:lang w:val="en-AU"/>
          </w:rPr>
          <w:delText xml:space="preserve"> trends</w:delText>
        </w:r>
      </w:del>
      <w:ins w:id="159" w:author="Jason Cai" w:date="2017-07-29T17:10:00Z">
        <w:del w:id="160" w:author="maku" w:date="2017-07-30T11:28:00Z">
          <w:r w:rsidRPr="00E10D1B" w:rsidDel="00C77B1E">
            <w:rPr>
              <w:lang w:val="en-AU" w:eastAsia="zh-CN"/>
            </w:rPr>
            <w:delText xml:space="preserve">demographic </w:delText>
          </w:r>
          <w:r w:rsidRPr="00E10D1B" w:rsidDel="00C77B1E">
            <w:rPr>
              <w:lang w:val="en-AU"/>
            </w:rPr>
            <w:delText>trends</w:delText>
          </w:r>
        </w:del>
      </w:ins>
      <w:del w:id="161" w:author="maku" w:date="2017-07-30T11:28:00Z">
        <w:r w:rsidRPr="00E10D1B" w:rsidDel="00C77B1E">
          <w:rPr>
            <w:lang w:val="en-AU"/>
          </w:rPr>
          <w:delText xml:space="preserve"> </w:delText>
        </w:r>
        <w:r w:rsidRPr="00E10D1B" w:rsidDel="00C77B1E">
          <w:rPr>
            <w:lang w:val="en-AU" w:eastAsia="zh-CN"/>
          </w:rPr>
          <w:delText xml:space="preserve">by age group </w:delText>
        </w:r>
        <w:r w:rsidRPr="00E10D1B" w:rsidDel="00C77B1E">
          <w:rPr>
            <w:lang w:val="en-AU"/>
          </w:rPr>
          <w:delText>into the next decade</w:delText>
        </w:r>
        <w:r w:rsidRPr="00E10D1B" w:rsidDel="00C77B1E">
          <w:rPr>
            <w:lang w:val="en-AU" w:eastAsia="zh-CN"/>
          </w:rPr>
          <w:delText xml:space="preserve">. </w:delText>
        </w:r>
      </w:del>
      <w:del w:id="162" w:author="Jason Cai" w:date="2017-07-29T19:57:00Z">
        <w:r w:rsidRPr="00E10D1B" w:rsidDel="00E10D1B">
          <w:rPr>
            <w:lang w:val="en-AU" w:eastAsia="zh-CN"/>
          </w:rPr>
          <w:delText>Th</w:delText>
        </w:r>
      </w:del>
      <w:del w:id="163" w:author="Jason Cai" w:date="2017-07-29T19:29:00Z">
        <w:r w:rsidRPr="00E10D1B" w:rsidDel="00727C53">
          <w:rPr>
            <w:lang w:val="en-AU" w:eastAsia="zh-CN"/>
          </w:rPr>
          <w:delText>is will</w:delText>
        </w:r>
      </w:del>
      <w:del w:id="164" w:author="Jason Cai" w:date="2017-07-29T19:57:00Z">
        <w:r w:rsidRPr="00E10D1B" w:rsidDel="00E10D1B">
          <w:rPr>
            <w:lang w:val="en-AU" w:eastAsia="zh-CN"/>
          </w:rPr>
          <w:delText xml:space="preserve"> chang</w:delText>
        </w:r>
      </w:del>
      <w:del w:id="165" w:author="Jason Cai" w:date="2017-07-29T19:29:00Z">
        <w:r w:rsidRPr="00E10D1B" w:rsidDel="00727C53">
          <w:rPr>
            <w:lang w:val="en-AU" w:eastAsia="zh-CN"/>
          </w:rPr>
          <w:delText>e</w:delText>
        </w:r>
      </w:del>
      <w:del w:id="166" w:author="Jason Cai" w:date="2017-07-29T19:57:00Z">
        <w:r w:rsidRPr="00E10D1B" w:rsidDel="00E10D1B">
          <w:rPr>
            <w:lang w:val="en-AU" w:eastAsia="zh-CN"/>
          </w:rPr>
          <w:delText xml:space="preserve"> </w:delText>
        </w:r>
      </w:del>
      <w:del w:id="167" w:author="Jason Cai" w:date="2017-07-29T19:30:00Z">
        <w:r w:rsidRPr="00E10D1B" w:rsidDel="00727C53">
          <w:rPr>
            <w:lang w:val="en-AU" w:eastAsia="zh-CN"/>
          </w:rPr>
          <w:delText xml:space="preserve">the </w:delText>
        </w:r>
      </w:del>
      <w:del w:id="168" w:author="Jason Cai" w:date="2017-07-29T19:57:00Z">
        <w:r w:rsidRPr="00E10D1B" w:rsidDel="00E10D1B">
          <w:rPr>
            <w:lang w:val="en-AU" w:eastAsia="zh-CN"/>
          </w:rPr>
          <w:delText xml:space="preserve">demographic composition </w:delText>
        </w:r>
      </w:del>
      <w:del w:id="169" w:author="Jason Cai" w:date="2017-07-29T19:30:00Z">
        <w:r w:rsidRPr="00E10D1B" w:rsidDel="00727C53">
          <w:rPr>
            <w:lang w:val="en-AU" w:eastAsia="zh-CN"/>
          </w:rPr>
          <w:delText>by</w:delText>
        </w:r>
      </w:del>
      <w:del w:id="170" w:author="Jason Cai" w:date="2017-07-29T19:57:00Z">
        <w:r w:rsidRPr="00E10D1B" w:rsidDel="00E10D1B">
          <w:rPr>
            <w:lang w:val="en-AU" w:eastAsia="zh-CN"/>
          </w:rPr>
          <w:delText xml:space="preserve"> postcode in the ATO data set </w:delText>
        </w:r>
      </w:del>
      <w:del w:id="171" w:author="Jason Cai" w:date="2017-07-29T19:30:00Z">
        <w:r w:rsidRPr="00E10D1B" w:rsidDel="00727C53">
          <w:rPr>
            <w:lang w:val="en-AU" w:eastAsia="zh-CN"/>
          </w:rPr>
          <w:delText>over time</w:delText>
        </w:r>
      </w:del>
      <w:del w:id="172" w:author="Jason Cai" w:date="2017-07-29T19:29:00Z">
        <w:r w:rsidRPr="00E10D1B" w:rsidDel="00727C53">
          <w:rPr>
            <w:lang w:val="en-AU" w:eastAsia="zh-CN"/>
          </w:rPr>
          <w:delText>, which</w:delText>
        </w:r>
      </w:del>
      <w:del w:id="173" w:author="Jason Cai" w:date="2017-07-29T19:30:00Z">
        <w:r w:rsidRPr="00E10D1B" w:rsidDel="00727C53">
          <w:rPr>
            <w:lang w:val="en-AU" w:eastAsia="zh-CN"/>
          </w:rPr>
          <w:delText xml:space="preserve"> </w:delText>
        </w:r>
      </w:del>
      <w:del w:id="174" w:author="Jason Cai" w:date="2017-07-29T19:57:00Z">
        <w:r w:rsidRPr="00E10D1B" w:rsidDel="00E10D1B">
          <w:rPr>
            <w:lang w:val="en-AU" w:eastAsia="zh-CN"/>
          </w:rPr>
          <w:delText xml:space="preserve">will have non-trivial implications on the productivity and income distribution </w:delText>
        </w:r>
      </w:del>
      <w:del w:id="175" w:author="Jason Cai" w:date="2017-07-29T19:29:00Z">
        <w:r w:rsidRPr="00E10D1B" w:rsidDel="00727C53">
          <w:rPr>
            <w:lang w:val="en-AU" w:eastAsia="zh-CN"/>
          </w:rPr>
          <w:delText xml:space="preserve">across </w:delText>
        </w:r>
      </w:del>
      <w:del w:id="176" w:author="Jason Cai" w:date="2017-07-29T19:30:00Z">
        <w:r w:rsidRPr="00E10D1B" w:rsidDel="00727C53">
          <w:rPr>
            <w:lang w:val="en-AU" w:eastAsia="zh-CN"/>
          </w:rPr>
          <w:delText xml:space="preserve">postcodes </w:delText>
        </w:r>
      </w:del>
      <w:del w:id="177" w:author="Jason Cai" w:date="2017-07-29T19:57:00Z">
        <w:r w:rsidRPr="00E10D1B" w:rsidDel="00E10D1B">
          <w:rPr>
            <w:lang w:val="en-AU" w:eastAsia="zh-CN"/>
          </w:rPr>
          <w:delText xml:space="preserve">in the future. </w:delText>
        </w:r>
      </w:del>
      <w:del w:id="178" w:author="Jason Cai" w:date="2017-07-29T17:30:00Z">
        <w:r w:rsidRPr="00E10D1B" w:rsidDel="00B6396B">
          <w:rPr>
            <w:lang w:val="en-AU" w:eastAsia="zh-CN"/>
          </w:rPr>
          <w:delText>In essence, we</w:delText>
        </w:r>
      </w:del>
      <w:ins w:id="179" w:author="Jason Cai" w:date="2017-07-29T17:30:00Z">
        <w:r w:rsidR="00B6396B" w:rsidRPr="00E10D1B">
          <w:rPr>
            <w:lang w:val="en-AU" w:eastAsia="zh-CN"/>
          </w:rPr>
          <w:t>We</w:t>
        </w:r>
      </w:ins>
      <w:r w:rsidRPr="00E10D1B">
        <w:rPr>
          <w:lang w:val="en-AU" w:eastAsia="zh-CN"/>
        </w:rPr>
        <w:t xml:space="preserve"> hypothesise that </w:t>
      </w:r>
      <w:ins w:id="180" w:author="Jason Cai" w:date="2017-07-29T19:08:00Z">
        <w:r w:rsidR="002C3072" w:rsidRPr="00E10D1B">
          <w:rPr>
            <w:lang w:val="en-AU" w:eastAsia="zh-CN"/>
            <w:rPrChange w:id="181" w:author="Jason Cai" w:date="2017-07-29T19:57:00Z">
              <w:rPr>
                <w:highlight w:val="yellow"/>
                <w:lang w:val="en-AU" w:eastAsia="zh-CN"/>
              </w:rPr>
            </w:rPrChange>
          </w:rPr>
          <w:t>income and wealth inequality</w:t>
        </w:r>
      </w:ins>
      <w:ins w:id="182" w:author="Jason Cai" w:date="2017-07-29T17:19:00Z">
        <w:r w:rsidR="00B22BA8" w:rsidRPr="00E10D1B">
          <w:rPr>
            <w:lang w:val="en-AU" w:eastAsia="zh-CN"/>
          </w:rPr>
          <w:t xml:space="preserve"> </w:t>
        </w:r>
      </w:ins>
      <w:ins w:id="183" w:author="maku" w:date="2017-07-30T11:30:00Z">
        <w:r w:rsidR="00C77B1E">
          <w:rPr>
            <w:lang w:val="en-AU" w:eastAsia="zh-CN"/>
          </w:rPr>
          <w:t>by postcode</w:t>
        </w:r>
      </w:ins>
      <w:ins w:id="184" w:author="maku" w:date="2017-07-30T11:41:00Z">
        <w:r w:rsidR="00925776">
          <w:rPr>
            <w:lang w:val="en-AU" w:eastAsia="zh-CN"/>
          </w:rPr>
          <w:t xml:space="preserve"> based on the ATO data set</w:t>
        </w:r>
      </w:ins>
      <w:ins w:id="185" w:author="maku" w:date="2017-07-30T11:30:00Z">
        <w:r w:rsidR="00C77B1E">
          <w:rPr>
            <w:lang w:val="en-AU" w:eastAsia="zh-CN"/>
          </w:rPr>
          <w:t xml:space="preserve"> </w:t>
        </w:r>
      </w:ins>
      <w:ins w:id="186" w:author="Jason Cai" w:date="2017-07-29T17:19:00Z">
        <w:r w:rsidR="00B22BA8" w:rsidRPr="00E10D1B">
          <w:rPr>
            <w:lang w:val="en-AU" w:eastAsia="zh-CN"/>
          </w:rPr>
          <w:t xml:space="preserve">will </w:t>
        </w:r>
      </w:ins>
      <w:ins w:id="187" w:author="maku" w:date="2017-07-30T11:30:00Z">
        <w:r w:rsidR="00C77B1E">
          <w:rPr>
            <w:lang w:val="en-AU" w:eastAsia="zh-CN"/>
          </w:rPr>
          <w:t>be higher</w:t>
        </w:r>
      </w:ins>
      <w:ins w:id="188" w:author="Jason Cai" w:date="2017-07-29T19:32:00Z">
        <w:del w:id="189" w:author="maku" w:date="2017-07-30T11:30:00Z">
          <w:r w:rsidR="00727C53" w:rsidRPr="00E10D1B" w:rsidDel="00C77B1E">
            <w:rPr>
              <w:lang w:val="en-AU" w:eastAsia="zh-CN"/>
              <w:rPrChange w:id="190" w:author="Jason Cai" w:date="2017-07-29T19:57:00Z">
                <w:rPr>
                  <w:highlight w:val="yellow"/>
                  <w:lang w:val="en-AU" w:eastAsia="zh-CN"/>
                </w:rPr>
              </w:rPrChange>
            </w:rPr>
            <w:delText>be</w:delText>
          </w:r>
        </w:del>
        <w:r w:rsidR="00727C53" w:rsidRPr="00E10D1B">
          <w:rPr>
            <w:lang w:val="en-AU" w:eastAsia="zh-CN"/>
            <w:rPrChange w:id="191" w:author="Jason Cai" w:date="2017-07-29T19:57:00Z">
              <w:rPr>
                <w:highlight w:val="yellow"/>
                <w:lang w:val="en-AU" w:eastAsia="zh-CN"/>
              </w:rPr>
            </w:rPrChange>
          </w:rPr>
          <w:t xml:space="preserve"> </w:t>
        </w:r>
      </w:ins>
      <w:ins w:id="192" w:author="Jason Cai" w:date="2017-07-29T19:33:00Z">
        <w:del w:id="193" w:author="maku" w:date="2017-07-30T11:13:00Z">
          <w:r w:rsidR="00727C53" w:rsidRPr="00E10D1B" w:rsidDel="001A7AB3">
            <w:rPr>
              <w:lang w:val="en-AU" w:eastAsia="zh-CN"/>
              <w:rPrChange w:id="194" w:author="Jason Cai" w:date="2017-07-29T19:57:00Z">
                <w:rPr>
                  <w:highlight w:val="yellow"/>
                  <w:lang w:val="en-AU" w:eastAsia="zh-CN"/>
                </w:rPr>
              </w:rPrChange>
            </w:rPr>
            <w:delText>vastly</w:delText>
          </w:r>
        </w:del>
        <w:del w:id="195" w:author="maku" w:date="2017-07-30T11:30:00Z">
          <w:r w:rsidR="00727C53" w:rsidRPr="00E10D1B" w:rsidDel="00C77B1E">
            <w:rPr>
              <w:lang w:val="en-AU" w:eastAsia="zh-CN"/>
              <w:rPrChange w:id="196" w:author="Jason Cai" w:date="2017-07-29T19:57:00Z">
                <w:rPr>
                  <w:highlight w:val="yellow"/>
                  <w:lang w:val="en-AU" w:eastAsia="zh-CN"/>
                </w:rPr>
              </w:rPrChange>
            </w:rPr>
            <w:delText xml:space="preserve"> </w:delText>
          </w:r>
        </w:del>
      </w:ins>
      <w:ins w:id="197" w:author="Jason Cai" w:date="2017-07-29T19:32:00Z">
        <w:del w:id="198" w:author="maku" w:date="2017-07-30T11:30:00Z">
          <w:r w:rsidR="00727C53" w:rsidRPr="00E10D1B" w:rsidDel="00C77B1E">
            <w:rPr>
              <w:lang w:val="en-AU" w:eastAsia="zh-CN"/>
              <w:rPrChange w:id="199" w:author="Jason Cai" w:date="2017-07-29T19:57:00Z">
                <w:rPr>
                  <w:highlight w:val="yellow"/>
                  <w:lang w:val="en-AU" w:eastAsia="zh-CN"/>
                </w:rPr>
              </w:rPrChange>
            </w:rPr>
            <w:delText>different</w:delText>
          </w:r>
        </w:del>
      </w:ins>
      <w:ins w:id="200" w:author="Jason Cai" w:date="2017-07-29T19:08:00Z">
        <w:del w:id="201" w:author="maku" w:date="2017-07-30T11:30:00Z">
          <w:r w:rsidR="002C3072" w:rsidRPr="00E10D1B" w:rsidDel="00C77B1E">
            <w:rPr>
              <w:lang w:val="en-AU" w:eastAsia="zh-CN"/>
              <w:rPrChange w:id="202" w:author="Jason Cai" w:date="2017-07-29T19:57:00Z">
                <w:rPr>
                  <w:highlight w:val="yellow"/>
                  <w:lang w:val="en-AU" w:eastAsia="zh-CN"/>
                </w:rPr>
              </w:rPrChange>
            </w:rPr>
            <w:delText xml:space="preserve"> </w:delText>
          </w:r>
        </w:del>
      </w:ins>
      <w:ins w:id="203" w:author="Jason Cai" w:date="2017-07-29T17:19:00Z">
        <w:del w:id="204" w:author="maku" w:date="2017-07-30T11:30:00Z">
          <w:r w:rsidR="00B22BA8" w:rsidRPr="00E10D1B" w:rsidDel="00C77B1E">
            <w:rPr>
              <w:lang w:val="en-AU" w:eastAsia="zh-CN"/>
            </w:rPr>
            <w:delText xml:space="preserve">in income or wealth per capita indicator </w:delText>
          </w:r>
        </w:del>
        <w:r w:rsidR="00B22BA8" w:rsidRPr="00E10D1B">
          <w:rPr>
            <w:lang w:val="en-AU" w:eastAsia="zh-CN"/>
          </w:rPr>
          <w:t>by 2030.</w:t>
        </w:r>
      </w:ins>
      <w:ins w:id="205" w:author="Jason Cai" w:date="2017-07-29T19:56:00Z">
        <w:r w:rsidR="00E10D1B" w:rsidRPr="00E10D1B">
          <w:rPr>
            <w:lang w:val="en-AU" w:eastAsia="zh-CN"/>
          </w:rPr>
          <w:t xml:space="preserve"> </w:t>
        </w:r>
      </w:ins>
      <w:ins w:id="206" w:author="maku" w:date="2017-07-30T11:54:00Z">
        <w:r w:rsidR="00392EE6">
          <w:rPr>
            <w:lang w:val="en-AU" w:eastAsia="zh-CN"/>
          </w:rPr>
          <w:t xml:space="preserve">At the same time, we are keen to explore different future scenarios by adopting different </w:t>
        </w:r>
      </w:ins>
      <w:ins w:id="207" w:author="maku" w:date="2017-07-30T11:55:00Z">
        <w:r w:rsidR="00392EE6">
          <w:rPr>
            <w:lang w:val="en-AU" w:eastAsia="zh-CN"/>
          </w:rPr>
          <w:t xml:space="preserve">population growth assumptions. </w:t>
        </w:r>
      </w:ins>
      <w:ins w:id="208" w:author="Jason Cai" w:date="2017-07-29T19:37:00Z">
        <w:del w:id="209" w:author="maku" w:date="2017-07-30T11:54:00Z">
          <w:r w:rsidR="004B36C0" w:rsidRPr="00E10D1B" w:rsidDel="00392EE6">
            <w:rPr>
              <w:lang w:val="en-AU" w:eastAsia="zh-CN"/>
            </w:rPr>
            <w:delText xml:space="preserve">Secondly, we </w:delText>
          </w:r>
        </w:del>
      </w:ins>
      <w:ins w:id="210" w:author="Jason Cai" w:date="2017-07-29T19:55:00Z">
        <w:del w:id="211" w:author="maku" w:date="2017-07-30T11:54:00Z">
          <w:r w:rsidR="00F33807" w:rsidRPr="00E10D1B" w:rsidDel="00392EE6">
            <w:rPr>
              <w:lang w:val="en-AU" w:eastAsia="zh-CN"/>
            </w:rPr>
            <w:delText xml:space="preserve">test our hypothesis with different </w:delText>
          </w:r>
        </w:del>
      </w:ins>
      <w:ins w:id="212" w:author="Jason Cai" w:date="2017-07-29T19:58:00Z">
        <w:del w:id="213" w:author="maku" w:date="2017-07-30T11:54:00Z">
          <w:r w:rsidR="00E10D1B" w:rsidDel="00392EE6">
            <w:rPr>
              <w:lang w:val="en-AU" w:eastAsia="zh-CN"/>
            </w:rPr>
            <w:delText>underlying</w:delText>
          </w:r>
        </w:del>
      </w:ins>
      <w:ins w:id="214" w:author="Jason Cai" w:date="2017-07-29T19:55:00Z">
        <w:del w:id="215" w:author="maku" w:date="2017-07-30T11:54:00Z">
          <w:r w:rsidR="00F33807" w:rsidRPr="00E10D1B" w:rsidDel="00392EE6">
            <w:rPr>
              <w:lang w:val="en-AU" w:eastAsia="zh-CN"/>
            </w:rPr>
            <w:delText xml:space="preserve"> assumptions </w:delText>
          </w:r>
        </w:del>
      </w:ins>
      <w:ins w:id="216" w:author="Jason Cai" w:date="2017-07-29T19:56:00Z">
        <w:del w:id="217" w:author="maku" w:date="2017-07-30T11:54:00Z">
          <w:r w:rsidR="00E10D1B" w:rsidRPr="00E10D1B" w:rsidDel="00392EE6">
            <w:rPr>
              <w:lang w:val="en-AU" w:eastAsia="zh-CN"/>
            </w:rPr>
            <w:delText xml:space="preserve">and visualise </w:delText>
          </w:r>
        </w:del>
      </w:ins>
      <w:ins w:id="218" w:author="Jason Cai" w:date="2017-07-29T19:58:00Z">
        <w:del w:id="219" w:author="maku" w:date="2017-07-30T11:54:00Z">
          <w:r w:rsidR="00E10D1B" w:rsidDel="00392EE6">
            <w:rPr>
              <w:lang w:val="en-AU" w:eastAsia="zh-CN"/>
            </w:rPr>
            <w:delText xml:space="preserve">every </w:delText>
          </w:r>
        </w:del>
      </w:ins>
      <w:ins w:id="220" w:author="Jason Cai" w:date="2017-07-29T19:56:00Z">
        <w:del w:id="221" w:author="maku" w:date="2017-07-30T11:54:00Z">
          <w:r w:rsidR="00E10D1B" w:rsidDel="00392EE6">
            <w:rPr>
              <w:lang w:val="en-AU" w:eastAsia="zh-CN"/>
            </w:rPr>
            <w:delText>possible outcome</w:delText>
          </w:r>
          <w:r w:rsidR="00E10D1B" w:rsidRPr="00E10D1B" w:rsidDel="00392EE6">
            <w:rPr>
              <w:lang w:val="en-AU" w:eastAsia="zh-CN"/>
            </w:rPr>
            <w:delText>.</w:delText>
          </w:r>
        </w:del>
      </w:ins>
      <w:del w:id="222" w:author="maku" w:date="2017-07-30T11:54:00Z">
        <w:r w:rsidRPr="00E10D1B" w:rsidDel="00392EE6">
          <w:rPr>
            <w:lang w:val="en-AU" w:eastAsia="zh-CN"/>
          </w:rPr>
          <w:delText xml:space="preserve">postcodes with a relatively younger population will fare better in our income or wealth per capita indicator by 2030. </w:delText>
        </w:r>
      </w:del>
    </w:p>
    <w:p w:rsidR="00DC25D9" w:rsidRPr="00E10D1B" w:rsidRDefault="002F2D55">
      <w:pPr>
        <w:rPr>
          <w:ins w:id="223" w:author="Jason Cai" w:date="2017-07-29T18:29:00Z"/>
          <w:lang w:val="en-AU"/>
        </w:rPr>
      </w:pPr>
      <w:del w:id="224" w:author="maku" w:date="2017-07-30T11:54:00Z">
        <w:r w:rsidRPr="00E10D1B" w:rsidDel="00392EE6">
          <w:rPr>
            <w:lang w:val="en-AU" w:eastAsia="zh-CN"/>
          </w:rPr>
          <w:delText xml:space="preserve">Once the above step is completed, we will devise an interactive interface </w:delText>
        </w:r>
        <w:r w:rsidRPr="00E10D1B" w:rsidDel="00392EE6">
          <w:rPr>
            <w:lang w:val="en-AU"/>
          </w:rPr>
          <w:delText>that allow</w:delText>
        </w:r>
        <w:r w:rsidRPr="00E10D1B" w:rsidDel="00392EE6">
          <w:rPr>
            <w:lang w:val="en-AU" w:eastAsia="zh-CN"/>
          </w:rPr>
          <w:delText>s</w:delText>
        </w:r>
        <w:r w:rsidRPr="00E10D1B" w:rsidDel="00392EE6">
          <w:rPr>
            <w:lang w:val="en-AU"/>
          </w:rPr>
          <w:delText xml:space="preserve"> the users to select </w:delText>
        </w:r>
        <w:r w:rsidRPr="00E10D1B" w:rsidDel="00392EE6">
          <w:rPr>
            <w:lang w:val="en-AU" w:eastAsia="zh-CN"/>
          </w:rPr>
          <w:delText xml:space="preserve">different </w:delText>
        </w:r>
        <w:r w:rsidRPr="00E10D1B" w:rsidDel="00392EE6">
          <w:rPr>
            <w:lang w:val="en-AU"/>
          </w:rPr>
          <w:delText xml:space="preserve">scenarios </w:delText>
        </w:r>
        <w:r w:rsidRPr="00E10D1B" w:rsidDel="00392EE6">
          <w:rPr>
            <w:lang w:val="en-AU" w:eastAsia="zh-CN"/>
          </w:rPr>
          <w:delText xml:space="preserve">with varying demographic assumptions </w:delText>
        </w:r>
        <w:r w:rsidRPr="00E10D1B" w:rsidDel="00392EE6">
          <w:rPr>
            <w:lang w:val="en-AU"/>
          </w:rPr>
          <w:delText xml:space="preserve">and see how the future will then unfold. </w:delText>
        </w:r>
        <w:r w:rsidRPr="00E10D1B" w:rsidDel="00392EE6">
          <w:rPr>
            <w:lang w:val="en-AU" w:eastAsia="zh-CN"/>
          </w:rPr>
          <w:delText>For example, we could design a</w:delText>
        </w:r>
        <w:r w:rsidRPr="00E10D1B" w:rsidDel="00392EE6">
          <w:rPr>
            <w:lang w:val="en-AU"/>
          </w:rPr>
          <w:delText xml:space="preserve"> function</w:delText>
        </w:r>
        <w:r w:rsidRPr="00E10D1B" w:rsidDel="00392EE6">
          <w:rPr>
            <w:lang w:val="en-AU" w:eastAsia="zh-CN"/>
          </w:rPr>
          <w:delText xml:space="preserve">ality on the user interface </w:delText>
        </w:r>
        <w:r w:rsidRPr="00E10D1B" w:rsidDel="00392EE6">
          <w:rPr>
            <w:lang w:val="en-AU"/>
          </w:rPr>
          <w:delText xml:space="preserve">that allows for the user to select the </w:delText>
        </w:r>
        <w:r w:rsidRPr="00E10D1B" w:rsidDel="00392EE6">
          <w:rPr>
            <w:u w:val="single"/>
            <w:lang w:val="en-AU"/>
            <w:rPrChange w:id="225" w:author="Jason Cai" w:date="2017-07-29T19:57:00Z">
              <w:rPr>
                <w:lang w:val="en-AU"/>
              </w:rPr>
            </w:rPrChange>
          </w:rPr>
          <w:delText>immigration policy</w:delText>
        </w:r>
        <w:r w:rsidRPr="00E10D1B" w:rsidDel="00392EE6">
          <w:rPr>
            <w:lang w:val="en-AU"/>
          </w:rPr>
          <w:delText xml:space="preserve"> that he/she believes to be most likely and then see its impact on, say, </w:delText>
        </w:r>
        <w:r w:rsidRPr="00E10D1B" w:rsidDel="00392EE6">
          <w:rPr>
            <w:u w:val="single"/>
            <w:lang w:val="en-AU"/>
            <w:rPrChange w:id="226" w:author="Jason Cai" w:date="2017-07-29T19:57:00Z">
              <w:rPr>
                <w:lang w:val="en-AU"/>
              </w:rPr>
            </w:rPrChange>
          </w:rPr>
          <w:delText>population growth</w:delText>
        </w:r>
        <w:r w:rsidRPr="00E10D1B" w:rsidDel="00392EE6">
          <w:rPr>
            <w:lang w:val="en-AU"/>
          </w:rPr>
          <w:delText xml:space="preserve"> with resultant impacts on income </w:delText>
        </w:r>
        <w:r w:rsidRPr="00E10D1B" w:rsidDel="00392EE6">
          <w:rPr>
            <w:lang w:val="en-AU" w:eastAsia="zh-CN"/>
          </w:rPr>
          <w:delText>and</w:delText>
        </w:r>
        <w:r w:rsidRPr="00E10D1B" w:rsidDel="00392EE6">
          <w:rPr>
            <w:lang w:val="en-AU"/>
          </w:rPr>
          <w:delText xml:space="preserve"> wealth inequalit</w:delText>
        </w:r>
        <w:r w:rsidRPr="00E10D1B" w:rsidDel="00392EE6">
          <w:rPr>
            <w:lang w:val="en-AU" w:eastAsia="zh-CN"/>
          </w:rPr>
          <w:delText>y</w:delText>
        </w:r>
        <w:r w:rsidRPr="00E10D1B" w:rsidDel="00392EE6">
          <w:rPr>
            <w:lang w:val="en-AU"/>
          </w:rPr>
          <w:delText>.</w:delText>
        </w:r>
      </w:del>
    </w:p>
    <w:p w:rsidR="00DC25D9" w:rsidRPr="00E10D1B" w:rsidRDefault="00DC25D9" w:rsidP="002F2D55">
      <w:pPr>
        <w:rPr>
          <w:ins w:id="227" w:author="Jason Cai" w:date="2017-07-29T18:29:00Z"/>
          <w:rFonts w:cs="Corpid C1 Light"/>
          <w:color w:val="000000"/>
          <w:sz w:val="26"/>
          <w:szCs w:val="26"/>
        </w:rPr>
      </w:pPr>
      <w:ins w:id="228" w:author="Jason Cai" w:date="2017-07-29T18:29:00Z">
        <w:r w:rsidRPr="00E10D1B">
          <w:rPr>
            <w:lang w:val="en-AU"/>
          </w:rPr>
          <w:t>“</w:t>
        </w:r>
        <w:r w:rsidRPr="00E10D1B">
          <w:rPr>
            <w:rFonts w:cs="Corpid C1 Light"/>
            <w:color w:val="000000"/>
            <w:sz w:val="26"/>
            <w:szCs w:val="26"/>
          </w:rPr>
          <w:t>Scenario planning is not intended to predict the future, but rather to communicate a wide range of possible outcomes and the consequences of each.”</w:t>
        </w:r>
      </w:ins>
    </w:p>
    <w:p w:rsidR="00F33807" w:rsidRPr="00E10D1B" w:rsidRDefault="00DC25D9">
      <w:pPr>
        <w:pStyle w:val="ListParagraph"/>
        <w:numPr>
          <w:ilvl w:val="0"/>
          <w:numId w:val="4"/>
        </w:numPr>
        <w:rPr>
          <w:ins w:id="229" w:author="Jason Cai" w:date="2017-07-29T18:39:00Z"/>
        </w:rPr>
        <w:pPrChange w:id="230" w:author="Jason Cai" w:date="2017-07-29T19:54:00Z">
          <w:pPr/>
        </w:pPrChange>
      </w:pPr>
      <w:ins w:id="231" w:author="Jason Cai" w:date="2017-07-29T18:30:00Z">
        <w:r w:rsidRPr="00E10D1B">
          <w:rPr>
            <w:lang w:val="en-AU"/>
          </w:rPr>
          <w:t>Australia 2030 Executive Summary, CSIRO</w:t>
        </w:r>
        <w:r w:rsidR="00353B08" w:rsidRPr="00E10D1B">
          <w:rPr>
            <w:lang w:val="en-AU"/>
          </w:rPr>
          <w:t>, May 2016</w:t>
        </w:r>
      </w:ins>
    </w:p>
    <w:p w:rsidR="002F59CC" w:rsidRDefault="00F33807" w:rsidP="00353B08">
      <w:pPr>
        <w:rPr>
          <w:ins w:id="232" w:author="maku" w:date="2017-07-30T12:12:00Z"/>
          <w:lang w:val="en-AU" w:eastAsia="zh-CN"/>
        </w:rPr>
      </w:pPr>
      <w:ins w:id="233" w:author="Jason Cai" w:date="2017-07-29T19:52:00Z">
        <w:del w:id="234" w:author="maku" w:date="2017-07-30T11:55:00Z">
          <w:r w:rsidRPr="00E10D1B" w:rsidDel="000B0D76">
            <w:rPr>
              <w:lang w:val="en-AU" w:eastAsia="zh-CN"/>
            </w:rPr>
            <w:delText xml:space="preserve">As an extension </w:delText>
          </w:r>
        </w:del>
      </w:ins>
      <w:ins w:id="235" w:author="Jason Cai" w:date="2017-07-29T20:11:00Z">
        <w:del w:id="236" w:author="maku" w:date="2017-07-30T11:55:00Z">
          <w:r w:rsidR="004B5B0B" w:rsidDel="000B0D76">
            <w:rPr>
              <w:lang w:val="en-AU" w:eastAsia="zh-CN"/>
            </w:rPr>
            <w:delText xml:space="preserve">to </w:delText>
          </w:r>
        </w:del>
      </w:ins>
      <w:ins w:id="237" w:author="Jason Cai" w:date="2017-07-29T19:52:00Z">
        <w:del w:id="238" w:author="maku" w:date="2017-07-30T11:55:00Z">
          <w:r w:rsidRPr="00E10D1B" w:rsidDel="000B0D76">
            <w:rPr>
              <w:lang w:val="en-AU" w:eastAsia="zh-CN"/>
            </w:rPr>
            <w:delText>the project, w</w:delText>
          </w:r>
        </w:del>
      </w:ins>
      <w:ins w:id="239" w:author="Jason Cai" w:date="2017-07-29T18:39:00Z">
        <w:del w:id="240" w:author="maku" w:date="2017-07-30T11:55:00Z">
          <w:r w:rsidR="00353B08" w:rsidRPr="00E10D1B" w:rsidDel="000B0D76">
            <w:rPr>
              <w:lang w:val="en-AU" w:eastAsia="zh-CN"/>
            </w:rPr>
            <w:delText xml:space="preserve">e </w:delText>
          </w:r>
        </w:del>
      </w:ins>
      <w:ins w:id="241" w:author="Jason Cai" w:date="2017-07-29T19:52:00Z">
        <w:del w:id="242" w:author="maku" w:date="2017-07-30T11:55:00Z">
          <w:r w:rsidRPr="00E10D1B" w:rsidDel="000B0D76">
            <w:rPr>
              <w:lang w:val="en-AU" w:eastAsia="zh-CN"/>
            </w:rPr>
            <w:delText>will obtain more comprehensive data</w:delText>
          </w:r>
        </w:del>
      </w:ins>
      <w:ins w:id="243" w:author="Jason Cai" w:date="2017-07-29T19:53:00Z">
        <w:del w:id="244" w:author="maku" w:date="2017-07-30T11:55:00Z">
          <w:r w:rsidRPr="00E10D1B" w:rsidDel="000B0D76">
            <w:rPr>
              <w:lang w:val="en-AU" w:eastAsia="zh-CN"/>
            </w:rPr>
            <w:delText xml:space="preserve"> to improve our current model. W</w:delText>
          </w:r>
        </w:del>
      </w:ins>
      <w:ins w:id="245" w:author="Jason Cai" w:date="2017-07-29T19:54:00Z">
        <w:del w:id="246" w:author="maku" w:date="2017-07-30T11:55:00Z">
          <w:r w:rsidRPr="00E10D1B" w:rsidDel="000B0D76">
            <w:rPr>
              <w:lang w:val="en-AU" w:eastAsia="zh-CN"/>
            </w:rPr>
            <w:delText>e</w:delText>
          </w:r>
        </w:del>
      </w:ins>
      <w:ins w:id="247" w:author="maku" w:date="2017-07-30T11:55:00Z">
        <w:r w:rsidR="000B0D76">
          <w:rPr>
            <w:lang w:val="en-AU" w:eastAsia="zh-CN"/>
          </w:rPr>
          <w:t>To engage better with our users in the data visualisation process, we</w:t>
        </w:r>
      </w:ins>
      <w:ins w:id="248" w:author="Jason Cai" w:date="2017-07-29T19:54:00Z">
        <w:r w:rsidRPr="00E10D1B">
          <w:rPr>
            <w:lang w:val="en-AU" w:eastAsia="zh-CN"/>
          </w:rPr>
          <w:t xml:space="preserve"> </w:t>
        </w:r>
        <w:del w:id="249" w:author="maku" w:date="2017-07-30T11:56:00Z">
          <w:r w:rsidRPr="00E10D1B" w:rsidDel="000B0D76">
            <w:rPr>
              <w:lang w:val="en-AU" w:eastAsia="zh-CN"/>
            </w:rPr>
            <w:delText>will</w:delText>
          </w:r>
        </w:del>
      </w:ins>
      <w:ins w:id="250" w:author="Jason Cai" w:date="2017-07-29T19:53:00Z">
        <w:del w:id="251" w:author="maku" w:date="2017-07-30T11:56:00Z">
          <w:r w:rsidRPr="00E10D1B" w:rsidDel="000B0D76">
            <w:rPr>
              <w:lang w:val="en-AU" w:eastAsia="zh-CN"/>
            </w:rPr>
            <w:delText xml:space="preserve"> </w:delText>
          </w:r>
        </w:del>
      </w:ins>
      <w:ins w:id="252" w:author="Jason Cai" w:date="2017-07-29T18:39:00Z">
        <w:del w:id="253" w:author="maku" w:date="2017-07-30T11:56:00Z">
          <w:r w:rsidR="00353B08" w:rsidRPr="00E10D1B" w:rsidDel="000B0D76">
            <w:rPr>
              <w:lang w:val="en-AU" w:eastAsia="zh-CN"/>
            </w:rPr>
            <w:delText>devise</w:delText>
          </w:r>
        </w:del>
      </w:ins>
      <w:ins w:id="254" w:author="maku" w:date="2017-07-30T11:56:00Z">
        <w:r w:rsidR="000B0D76">
          <w:rPr>
            <w:lang w:val="en-AU" w:eastAsia="zh-CN"/>
          </w:rPr>
          <w:t>aim to devise</w:t>
        </w:r>
      </w:ins>
      <w:ins w:id="255" w:author="Jason Cai" w:date="2017-07-29T18:39:00Z">
        <w:r w:rsidR="00353B08" w:rsidRPr="00E10D1B">
          <w:rPr>
            <w:lang w:val="en-AU" w:eastAsia="zh-CN"/>
          </w:rPr>
          <w:t xml:space="preserve"> </w:t>
        </w:r>
        <w:del w:id="256" w:author="maku" w:date="2017-07-30T11:56:00Z">
          <w:r w:rsidR="00353B08" w:rsidRPr="00E10D1B" w:rsidDel="000B0D76">
            <w:rPr>
              <w:lang w:val="en-AU" w:eastAsia="zh-CN"/>
            </w:rPr>
            <w:delText>a</w:delText>
          </w:r>
        </w:del>
      </w:ins>
      <w:ins w:id="257" w:author="maku" w:date="2017-07-30T11:56:00Z">
        <w:r w:rsidR="000B0D76">
          <w:rPr>
            <w:lang w:val="en-AU" w:eastAsia="zh-CN"/>
          </w:rPr>
          <w:t xml:space="preserve">a </w:t>
        </w:r>
      </w:ins>
      <w:ins w:id="258" w:author="Jason Cai" w:date="2017-07-29T18:39:00Z">
        <w:del w:id="259" w:author="maku" w:date="2017-07-30T11:56:00Z">
          <w:r w:rsidR="00353B08" w:rsidRPr="00E10D1B" w:rsidDel="000B0D76">
            <w:rPr>
              <w:lang w:val="en-AU" w:eastAsia="zh-CN"/>
            </w:rPr>
            <w:delText xml:space="preserve"> self-service </w:delText>
          </w:r>
        </w:del>
        <w:r w:rsidR="00353B08" w:rsidRPr="00E10D1B">
          <w:rPr>
            <w:lang w:val="en-AU" w:eastAsia="zh-CN"/>
          </w:rPr>
          <w:t>webs</w:t>
        </w:r>
      </w:ins>
      <w:ins w:id="260" w:author="maku" w:date="2017-07-30T11:56:00Z">
        <w:r w:rsidR="000B0D76">
          <w:rPr>
            <w:lang w:val="en-AU" w:eastAsia="zh-CN"/>
          </w:rPr>
          <w:t xml:space="preserve">ite that has an </w:t>
        </w:r>
      </w:ins>
      <w:ins w:id="261" w:author="Jason Cai" w:date="2017-07-29T18:39:00Z">
        <w:del w:id="262" w:author="maku" w:date="2017-07-30T11:56:00Z">
          <w:r w:rsidR="00353B08" w:rsidRPr="00E10D1B" w:rsidDel="000B0D76">
            <w:rPr>
              <w:lang w:val="en-AU" w:eastAsia="zh-CN"/>
            </w:rPr>
            <w:delText xml:space="preserve">ite and mobile app that have an </w:delText>
          </w:r>
        </w:del>
        <w:r w:rsidR="00353B08" w:rsidRPr="00E10D1B">
          <w:rPr>
            <w:lang w:val="en-AU" w:eastAsia="zh-CN"/>
          </w:rPr>
          <w:t>interactive interface</w:t>
        </w:r>
      </w:ins>
      <w:ins w:id="263" w:author="Jason Cai" w:date="2017-07-29T19:54:00Z">
        <w:r w:rsidRPr="00E10D1B">
          <w:rPr>
            <w:lang w:val="en-AU" w:eastAsia="zh-CN"/>
          </w:rPr>
          <w:t>,</w:t>
        </w:r>
      </w:ins>
      <w:ins w:id="264" w:author="Jason Cai" w:date="2017-07-29T18:39:00Z">
        <w:r w:rsidR="00353B08" w:rsidRPr="00E10D1B">
          <w:rPr>
            <w:lang w:val="en-AU" w:eastAsia="zh-CN"/>
          </w:rPr>
          <w:t xml:space="preserve"> </w:t>
        </w:r>
      </w:ins>
      <w:ins w:id="265" w:author="Jason Cai" w:date="2017-07-29T19:54:00Z">
        <w:r w:rsidRPr="00E10D1B">
          <w:rPr>
            <w:lang w:val="en-AU"/>
          </w:rPr>
          <w:t xml:space="preserve">which </w:t>
        </w:r>
      </w:ins>
      <w:ins w:id="266" w:author="Jason Cai" w:date="2017-07-29T18:39:00Z">
        <w:r w:rsidR="00353B08" w:rsidRPr="00E10D1B">
          <w:rPr>
            <w:lang w:val="en-AU"/>
          </w:rPr>
          <w:t>allow</w:t>
        </w:r>
        <w:r w:rsidR="00353B08" w:rsidRPr="00E10D1B">
          <w:rPr>
            <w:lang w:val="en-AU" w:eastAsia="zh-CN"/>
          </w:rPr>
          <w:t>s</w:t>
        </w:r>
        <w:del w:id="267" w:author="maku" w:date="2017-07-30T11:57:00Z">
          <w:r w:rsidR="00353B08" w:rsidRPr="00E10D1B" w:rsidDel="000B0D76">
            <w:rPr>
              <w:lang w:val="en-AU"/>
            </w:rPr>
            <w:delText xml:space="preserve"> the</w:delText>
          </w:r>
        </w:del>
        <w:r w:rsidR="00353B08" w:rsidRPr="00E10D1B">
          <w:rPr>
            <w:lang w:val="en-AU"/>
          </w:rPr>
          <w:t xml:space="preserve"> users to select </w:t>
        </w:r>
        <w:r w:rsidR="00353B08" w:rsidRPr="00E10D1B">
          <w:rPr>
            <w:lang w:val="en-AU" w:eastAsia="zh-CN"/>
          </w:rPr>
          <w:t>different</w:t>
        </w:r>
        <w:del w:id="268" w:author="maku" w:date="2017-07-30T11:58:00Z">
          <w:r w:rsidR="00353B08" w:rsidRPr="00E10D1B" w:rsidDel="00C4036C">
            <w:rPr>
              <w:lang w:val="en-AU" w:eastAsia="zh-CN"/>
            </w:rPr>
            <w:delText xml:space="preserve"> </w:delText>
          </w:r>
          <w:r w:rsidR="00353B08" w:rsidRPr="00E10D1B" w:rsidDel="00C4036C">
            <w:rPr>
              <w:lang w:val="en-AU"/>
            </w:rPr>
            <w:delText xml:space="preserve">scenarios </w:delText>
          </w:r>
          <w:r w:rsidR="00353B08" w:rsidRPr="00E10D1B" w:rsidDel="00C4036C">
            <w:rPr>
              <w:lang w:val="en-AU" w:eastAsia="zh-CN"/>
            </w:rPr>
            <w:delText>with varying</w:delText>
          </w:r>
        </w:del>
        <w:r w:rsidR="00353B08" w:rsidRPr="00E10D1B">
          <w:rPr>
            <w:lang w:val="en-AU" w:eastAsia="zh-CN"/>
          </w:rPr>
          <w:t xml:space="preserve"> demographic assumptions </w:t>
        </w:r>
        <w:r w:rsidR="00353B08" w:rsidRPr="00E10D1B">
          <w:rPr>
            <w:lang w:val="en-AU"/>
          </w:rPr>
          <w:t xml:space="preserve">and see </w:t>
        </w:r>
        <w:del w:id="269" w:author="maku" w:date="2017-07-30T11:58:00Z">
          <w:r w:rsidR="00353B08" w:rsidRPr="00E10D1B" w:rsidDel="00C4036C">
            <w:rPr>
              <w:lang w:val="en-AU"/>
            </w:rPr>
            <w:delText>how</w:delText>
          </w:r>
        </w:del>
        <w:r w:rsidR="00353B08" w:rsidRPr="00E10D1B">
          <w:rPr>
            <w:lang w:val="en-AU"/>
          </w:rPr>
          <w:t xml:space="preserve"> the future</w:t>
        </w:r>
      </w:ins>
      <w:ins w:id="270" w:author="maku" w:date="2017-07-30T11:58:00Z">
        <w:r w:rsidR="00C4036C">
          <w:rPr>
            <w:lang w:val="en-AU"/>
          </w:rPr>
          <w:t xml:space="preserve"> scenario</w:t>
        </w:r>
      </w:ins>
      <w:ins w:id="271" w:author="Jason Cai" w:date="2017-07-29T18:39:00Z">
        <w:r w:rsidR="00353B08" w:rsidRPr="00E10D1B">
          <w:rPr>
            <w:lang w:val="en-AU"/>
          </w:rPr>
          <w:t xml:space="preserve"> </w:t>
        </w:r>
      </w:ins>
      <w:ins w:id="272" w:author="maku" w:date="2017-07-30T12:09:00Z">
        <w:r w:rsidR="0061746B">
          <w:rPr>
            <w:lang w:val="en-AU"/>
          </w:rPr>
          <w:t xml:space="preserve">of income/wealth inequality </w:t>
        </w:r>
      </w:ins>
      <w:ins w:id="273" w:author="Jason Cai" w:date="2017-07-29T18:39:00Z">
        <w:del w:id="274" w:author="maku" w:date="2017-07-30T11:58:00Z">
          <w:r w:rsidR="00353B08" w:rsidRPr="00E10D1B" w:rsidDel="00C4036C">
            <w:rPr>
              <w:lang w:val="en-AU"/>
            </w:rPr>
            <w:delText xml:space="preserve">will then </w:delText>
          </w:r>
        </w:del>
        <w:r w:rsidR="00353B08" w:rsidRPr="00E10D1B">
          <w:rPr>
            <w:lang w:val="en-AU"/>
          </w:rPr>
          <w:t>unfold</w:t>
        </w:r>
      </w:ins>
      <w:ins w:id="275" w:author="maku" w:date="2017-07-30T11:58:00Z">
        <w:r w:rsidR="00C4036C">
          <w:rPr>
            <w:lang w:val="en-AU"/>
          </w:rPr>
          <w:t xml:space="preserve"> before them</w:t>
        </w:r>
      </w:ins>
      <w:ins w:id="276" w:author="Jason Cai" w:date="2017-07-29T18:39:00Z">
        <w:r w:rsidR="00353B08" w:rsidRPr="00E10D1B">
          <w:rPr>
            <w:lang w:val="en-AU"/>
          </w:rPr>
          <w:t xml:space="preserve">. </w:t>
        </w:r>
        <w:r w:rsidR="00353B08" w:rsidRPr="00E10D1B">
          <w:rPr>
            <w:lang w:val="en-AU" w:eastAsia="zh-CN"/>
          </w:rPr>
          <w:t xml:space="preserve">For example, </w:t>
        </w:r>
        <w:del w:id="277" w:author="maku" w:date="2017-07-30T12:01:00Z">
          <w:r w:rsidR="00353B08" w:rsidRPr="00E10D1B" w:rsidDel="00296FD2">
            <w:rPr>
              <w:lang w:val="en-AU" w:eastAsia="zh-CN"/>
            </w:rPr>
            <w:delText>a</w:delText>
          </w:r>
          <w:r w:rsidR="00353B08" w:rsidRPr="00E10D1B" w:rsidDel="00296FD2">
            <w:rPr>
              <w:lang w:val="en-AU"/>
            </w:rPr>
            <w:delText xml:space="preserve"> func</w:delText>
          </w:r>
        </w:del>
      </w:ins>
      <w:ins w:id="278" w:author="maku" w:date="2017-07-30T12:01:00Z">
        <w:r w:rsidR="00296FD2">
          <w:rPr>
            <w:lang w:val="en-AU"/>
          </w:rPr>
          <w:t xml:space="preserve">a </w:t>
        </w:r>
      </w:ins>
      <w:ins w:id="279" w:author="Jason Cai" w:date="2017-07-29T18:39:00Z">
        <w:del w:id="280" w:author="maku" w:date="2017-07-30T12:01:00Z">
          <w:r w:rsidR="00353B08" w:rsidRPr="00E10D1B" w:rsidDel="00296FD2">
            <w:rPr>
              <w:lang w:val="en-AU"/>
            </w:rPr>
            <w:delText>tion</w:delText>
          </w:r>
          <w:r w:rsidR="00353B08" w:rsidRPr="00E10D1B" w:rsidDel="00296FD2">
            <w:rPr>
              <w:lang w:val="en-AU" w:eastAsia="zh-CN"/>
            </w:rPr>
            <w:delText>ality</w:delText>
          </w:r>
        </w:del>
      </w:ins>
      <w:ins w:id="281" w:author="maku" w:date="2017-07-30T12:09:00Z">
        <w:r w:rsidR="0061746B">
          <w:rPr>
            <w:lang w:val="en-AU" w:eastAsia="zh-CN"/>
          </w:rPr>
          <w:t>slider</w:t>
        </w:r>
      </w:ins>
      <w:ins w:id="282" w:author="Jason Cai" w:date="2017-07-29T18:39:00Z">
        <w:del w:id="283" w:author="maku" w:date="2017-07-30T12:10:00Z">
          <w:r w:rsidR="00353B08" w:rsidRPr="00E10D1B" w:rsidDel="0061746B">
            <w:rPr>
              <w:lang w:val="en-AU" w:eastAsia="zh-CN"/>
            </w:rPr>
            <w:delText xml:space="preserve"> on the</w:delText>
          </w:r>
        </w:del>
        <w:del w:id="284" w:author="maku" w:date="2017-07-30T12:12:00Z">
          <w:r w:rsidR="00353B08" w:rsidRPr="00E10D1B" w:rsidDel="002F59CC">
            <w:rPr>
              <w:lang w:val="en-AU" w:eastAsia="zh-CN"/>
            </w:rPr>
            <w:delText xml:space="preserve"> </w:delText>
          </w:r>
        </w:del>
        <w:del w:id="285" w:author="maku" w:date="2017-07-30T12:01:00Z">
          <w:r w:rsidR="00353B08" w:rsidRPr="00E10D1B" w:rsidDel="00296FD2">
            <w:rPr>
              <w:lang w:val="en-AU" w:eastAsia="zh-CN"/>
            </w:rPr>
            <w:delText xml:space="preserve">user </w:delText>
          </w:r>
        </w:del>
        <w:del w:id="286" w:author="maku" w:date="2017-07-30T12:09:00Z">
          <w:r w:rsidR="00353B08" w:rsidRPr="00E10D1B" w:rsidDel="0061746B">
            <w:rPr>
              <w:lang w:val="en-AU" w:eastAsia="zh-CN"/>
            </w:rPr>
            <w:delText>interface</w:delText>
          </w:r>
        </w:del>
        <w:r w:rsidR="00353B08" w:rsidRPr="00E10D1B">
          <w:rPr>
            <w:lang w:val="en-AU" w:eastAsia="zh-CN"/>
          </w:rPr>
          <w:t xml:space="preserve"> </w:t>
        </w:r>
      </w:ins>
      <w:ins w:id="287" w:author="maku" w:date="2017-07-30T12:12:00Z">
        <w:r w:rsidR="00287736">
          <w:rPr>
            <w:lang w:val="en-AU" w:eastAsia="zh-CN"/>
          </w:rPr>
          <w:t xml:space="preserve">on a webpage </w:t>
        </w:r>
      </w:ins>
      <w:ins w:id="288" w:author="maku" w:date="2017-07-30T12:01:00Z">
        <w:r w:rsidR="00296FD2">
          <w:rPr>
            <w:lang w:val="en-AU" w:eastAsia="zh-CN"/>
          </w:rPr>
          <w:t xml:space="preserve">that </w:t>
        </w:r>
      </w:ins>
      <w:ins w:id="289" w:author="Jason Cai" w:date="2017-07-29T20:11:00Z">
        <w:r w:rsidR="004B5B0B">
          <w:rPr>
            <w:lang w:val="en-AU" w:eastAsia="zh-CN"/>
          </w:rPr>
          <w:t xml:space="preserve">will </w:t>
        </w:r>
      </w:ins>
      <w:ins w:id="290" w:author="Jason Cai" w:date="2017-07-29T18:39:00Z">
        <w:r w:rsidR="00353B08" w:rsidRPr="00E10D1B">
          <w:rPr>
            <w:lang w:val="en-AU"/>
          </w:rPr>
          <w:t xml:space="preserve">allow </w:t>
        </w:r>
        <w:del w:id="291" w:author="maku" w:date="2017-07-30T11:58:00Z">
          <w:r w:rsidR="00353B08" w:rsidRPr="00E10D1B" w:rsidDel="00374D71">
            <w:rPr>
              <w:lang w:val="en-AU"/>
            </w:rPr>
            <w:delText>the</w:delText>
          </w:r>
        </w:del>
        <w:del w:id="292" w:author="maku" w:date="2017-07-30T12:10:00Z">
          <w:r w:rsidR="00353B08" w:rsidRPr="00E10D1B" w:rsidDel="0061746B">
            <w:rPr>
              <w:lang w:val="en-AU"/>
            </w:rPr>
            <w:delText xml:space="preserve"> </w:delText>
          </w:r>
        </w:del>
        <w:r w:rsidR="00353B08" w:rsidRPr="00E10D1B">
          <w:rPr>
            <w:lang w:val="en-AU"/>
          </w:rPr>
          <w:t>user</w:t>
        </w:r>
      </w:ins>
      <w:ins w:id="293" w:author="maku" w:date="2017-07-30T11:58:00Z">
        <w:r w:rsidR="00374D71">
          <w:rPr>
            <w:lang w:val="en-AU"/>
          </w:rPr>
          <w:t>s</w:t>
        </w:r>
      </w:ins>
      <w:ins w:id="294" w:author="maku" w:date="2017-07-30T12:10:00Z">
        <w:r w:rsidR="002F59CC">
          <w:rPr>
            <w:lang w:val="en-AU"/>
          </w:rPr>
          <w:t xml:space="preserve"> to see a</w:t>
        </w:r>
      </w:ins>
      <w:ins w:id="295" w:author="maku" w:date="2017-07-30T12:11:00Z">
        <w:r w:rsidR="002F59CC">
          <w:rPr>
            <w:lang w:val="en-AU"/>
          </w:rPr>
          <w:t xml:space="preserve"> </w:t>
        </w:r>
      </w:ins>
      <w:ins w:id="296" w:author="maku" w:date="2017-07-30T12:10:00Z">
        <w:r w:rsidR="0061746B">
          <w:rPr>
            <w:lang w:val="en-AU"/>
          </w:rPr>
          <w:t>dynamic chart of</w:t>
        </w:r>
      </w:ins>
      <w:ins w:id="297" w:author="maku" w:date="2017-07-30T12:11:00Z">
        <w:r w:rsidR="002F59CC">
          <w:rPr>
            <w:lang w:val="en-AU"/>
          </w:rPr>
          <w:t xml:space="preserve"> the trajectory of</w:t>
        </w:r>
      </w:ins>
      <w:ins w:id="298" w:author="maku" w:date="2017-07-30T12:10:00Z">
        <w:r w:rsidR="0061746B">
          <w:rPr>
            <w:lang w:val="en-AU"/>
          </w:rPr>
          <w:t xml:space="preserve"> </w:t>
        </w:r>
      </w:ins>
      <w:ins w:id="299" w:author="maku" w:date="2017-07-30T12:11:00Z">
        <w:r w:rsidR="002F59CC">
          <w:rPr>
            <w:lang w:val="en-AU"/>
          </w:rPr>
          <w:t xml:space="preserve">the </w:t>
        </w:r>
      </w:ins>
      <w:ins w:id="300" w:author="Jason Cai" w:date="2017-07-29T18:39:00Z">
        <w:del w:id="301" w:author="maku" w:date="2017-07-30T12:10:00Z">
          <w:r w:rsidR="00353B08" w:rsidRPr="00E10D1B" w:rsidDel="0061746B">
            <w:rPr>
              <w:lang w:val="en-AU"/>
            </w:rPr>
            <w:delText xml:space="preserve"> to select the </w:delText>
          </w:r>
        </w:del>
        <w:del w:id="302" w:author="maku" w:date="2017-07-30T12:00:00Z">
          <w:r w:rsidR="00353B08" w:rsidRPr="00E10D1B" w:rsidDel="00A775CD">
            <w:rPr>
              <w:lang w:val="en-AU"/>
              <w:rPrChange w:id="303" w:author="Jason Cai" w:date="2017-07-29T19:58:00Z">
                <w:rPr>
                  <w:u w:val="single"/>
                  <w:lang w:val="en-AU"/>
                </w:rPr>
              </w:rPrChange>
            </w:rPr>
            <w:delText>immigration policy</w:delText>
          </w:r>
          <w:r w:rsidR="00353B08" w:rsidRPr="00E10D1B" w:rsidDel="00A775CD">
            <w:rPr>
              <w:lang w:val="en-AU"/>
            </w:rPr>
            <w:delText xml:space="preserve"> that he/she believes to be most likely and then see its impact on, say, </w:delText>
          </w:r>
        </w:del>
        <w:del w:id="304" w:author="maku" w:date="2017-07-30T12:10:00Z">
          <w:r w:rsidR="00353B08" w:rsidRPr="00E10D1B" w:rsidDel="0061746B">
            <w:rPr>
              <w:lang w:val="en-AU"/>
              <w:rPrChange w:id="305" w:author="Jason Cai" w:date="2017-07-29T19:58:00Z">
                <w:rPr>
                  <w:u w:val="single"/>
                  <w:lang w:val="en-AU"/>
                </w:rPr>
              </w:rPrChange>
            </w:rPr>
            <w:delText>population growth</w:delText>
          </w:r>
          <w:r w:rsidR="00353B08" w:rsidRPr="00E10D1B" w:rsidDel="0061746B">
            <w:rPr>
              <w:lang w:val="en-AU"/>
            </w:rPr>
            <w:delText xml:space="preserve"> </w:delText>
          </w:r>
        </w:del>
        <w:del w:id="306" w:author="maku" w:date="2017-07-30T12:01:00Z">
          <w:r w:rsidR="00353B08" w:rsidRPr="00E10D1B" w:rsidDel="00296FD2">
            <w:rPr>
              <w:lang w:val="en-AU"/>
            </w:rPr>
            <w:delText xml:space="preserve">with </w:delText>
          </w:r>
        </w:del>
        <w:del w:id="307" w:author="maku" w:date="2017-07-30T12:10:00Z">
          <w:r w:rsidR="00353B08" w:rsidRPr="00E10D1B" w:rsidDel="0061746B">
            <w:rPr>
              <w:lang w:val="en-AU"/>
            </w:rPr>
            <w:delText xml:space="preserve">resultant impacts on income </w:delText>
          </w:r>
          <w:r w:rsidR="00353B08" w:rsidRPr="00E10D1B" w:rsidDel="0061746B">
            <w:rPr>
              <w:lang w:val="en-AU" w:eastAsia="zh-CN"/>
            </w:rPr>
            <w:delText>and</w:delText>
          </w:r>
          <w:r w:rsidR="00353B08" w:rsidRPr="00E10D1B" w:rsidDel="0061746B">
            <w:rPr>
              <w:lang w:val="en-AU"/>
            </w:rPr>
            <w:delText xml:space="preserve"> </w:delText>
          </w:r>
        </w:del>
        <w:r w:rsidR="00353B08" w:rsidRPr="00E10D1B">
          <w:rPr>
            <w:lang w:val="en-AU"/>
          </w:rPr>
          <w:t>wealth inequalit</w:t>
        </w:r>
        <w:r w:rsidR="00353B08" w:rsidRPr="00E10D1B">
          <w:rPr>
            <w:lang w:val="en-AU" w:eastAsia="zh-CN"/>
          </w:rPr>
          <w:t xml:space="preserve">y </w:t>
        </w:r>
      </w:ins>
      <w:ins w:id="308" w:author="maku" w:date="2017-07-30T12:12:00Z">
        <w:r w:rsidR="002F59CC">
          <w:rPr>
            <w:lang w:val="en-AU" w:eastAsia="zh-CN"/>
          </w:rPr>
          <w:t xml:space="preserve">between </w:t>
        </w:r>
      </w:ins>
      <w:ins w:id="309" w:author="Jason Cai" w:date="2017-07-29T18:39:00Z">
        <w:del w:id="310" w:author="maku" w:date="2017-07-30T12:12:00Z">
          <w:r w:rsidR="00353B08" w:rsidRPr="00E10D1B" w:rsidDel="002F59CC">
            <w:rPr>
              <w:lang w:val="en-AU" w:eastAsia="zh-CN"/>
            </w:rPr>
            <w:delText xml:space="preserve">experienced by </w:delText>
          </w:r>
        </w:del>
        <w:del w:id="311" w:author="maku" w:date="2017-07-30T12:11:00Z">
          <w:r w:rsidR="00353B08" w:rsidRPr="00E10D1B" w:rsidDel="002F59CC">
            <w:rPr>
              <w:lang w:val="en-AU" w:eastAsia="zh-CN"/>
              <w:rPrChange w:id="312" w:author="Jason Cai" w:date="2017-07-29T19:58:00Z">
                <w:rPr>
                  <w:u w:val="single"/>
                  <w:lang w:val="en-AU" w:eastAsia="zh-CN"/>
                </w:rPr>
              </w:rPrChange>
            </w:rPr>
            <w:delText xml:space="preserve">remote and </w:delText>
          </w:r>
        </w:del>
        <w:r w:rsidR="00353B08" w:rsidRPr="00E10D1B">
          <w:rPr>
            <w:lang w:val="en-AU" w:eastAsia="zh-CN"/>
            <w:rPrChange w:id="313" w:author="Jason Cai" w:date="2017-07-29T19:58:00Z">
              <w:rPr>
                <w:u w:val="single"/>
                <w:lang w:val="en-AU" w:eastAsia="zh-CN"/>
              </w:rPr>
            </w:rPrChange>
          </w:rPr>
          <w:t xml:space="preserve">rural </w:t>
        </w:r>
      </w:ins>
      <w:ins w:id="314" w:author="maku" w:date="2017-07-30T12:12:00Z">
        <w:r w:rsidR="002F59CC">
          <w:rPr>
            <w:lang w:val="en-AU" w:eastAsia="zh-CN"/>
          </w:rPr>
          <w:t xml:space="preserve">and </w:t>
        </w:r>
      </w:ins>
      <w:ins w:id="315" w:author="Jason Cai" w:date="2017-07-29T18:39:00Z">
        <w:del w:id="316" w:author="maku" w:date="2017-07-30T12:12:00Z">
          <w:r w:rsidR="00353B08" w:rsidRPr="00E10D1B" w:rsidDel="002F59CC">
            <w:rPr>
              <w:lang w:val="en-AU" w:eastAsia="zh-CN"/>
              <w:rPrChange w:id="317" w:author="Jason Cai" w:date="2017-07-29T19:58:00Z">
                <w:rPr>
                  <w:u w:val="single"/>
                  <w:lang w:val="en-AU" w:eastAsia="zh-CN"/>
                </w:rPr>
              </w:rPrChange>
            </w:rPr>
            <w:delText>communities of Australia</w:delText>
          </w:r>
        </w:del>
      </w:ins>
      <w:ins w:id="318" w:author="maku" w:date="2017-07-30T12:11:00Z">
        <w:r w:rsidR="002F59CC">
          <w:rPr>
            <w:lang w:val="en-AU" w:eastAsia="zh-CN"/>
          </w:rPr>
          <w:t xml:space="preserve">metropolitan </w:t>
        </w:r>
      </w:ins>
      <w:ins w:id="319" w:author="maku" w:date="2017-07-30T12:12:00Z">
        <w:r w:rsidR="002F59CC">
          <w:rPr>
            <w:lang w:val="en-AU" w:eastAsia="zh-CN"/>
          </w:rPr>
          <w:t xml:space="preserve">communities in Australia. </w:t>
        </w:r>
      </w:ins>
    </w:p>
    <w:p w:rsidR="00353B08" w:rsidRPr="00E10D1B" w:rsidDel="002F59CC" w:rsidRDefault="00353B08" w:rsidP="00353B08">
      <w:pPr>
        <w:rPr>
          <w:ins w:id="320" w:author="Jason Cai" w:date="2017-07-29T18:39:00Z"/>
          <w:del w:id="321" w:author="maku" w:date="2017-07-30T12:12:00Z"/>
          <w:lang w:val="en-AU"/>
        </w:rPr>
      </w:pPr>
      <w:ins w:id="322" w:author="Jason Cai" w:date="2017-07-29T18:39:00Z">
        <w:del w:id="323" w:author="maku" w:date="2017-07-30T12:12:00Z">
          <w:r w:rsidRPr="00E10D1B" w:rsidDel="002F59CC">
            <w:rPr>
              <w:lang w:val="en-AU"/>
            </w:rPr>
            <w:delText>.</w:delText>
          </w:r>
        </w:del>
      </w:ins>
    </w:p>
    <w:p w:rsidR="00353B08" w:rsidRDefault="005D3C6F" w:rsidP="00353B08">
      <w:pPr>
        <w:rPr>
          <w:ins w:id="324" w:author="Jason Cai" w:date="2017-07-29T18:39:00Z"/>
          <w:lang w:val="en-AU"/>
        </w:rPr>
      </w:pPr>
      <w:ins w:id="325" w:author="maku" w:date="2017-07-30T14:04:00Z">
        <w:r>
          <w:rPr>
            <w:lang w:val="en-AU"/>
          </w:rPr>
          <w:t xml:space="preserve">Hopefully </w:t>
        </w:r>
      </w:ins>
      <w:ins w:id="326" w:author="Jason Cai" w:date="2017-07-29T18:39:00Z">
        <w:del w:id="327" w:author="maku" w:date="2017-07-30T14:04:00Z">
          <w:r w:rsidR="00353B08" w:rsidRPr="00E10D1B" w:rsidDel="005D3C6F">
            <w:rPr>
              <w:lang w:val="en-AU"/>
            </w:rPr>
            <w:delText>Th</w:delText>
          </w:r>
        </w:del>
      </w:ins>
      <w:ins w:id="328" w:author="maku" w:date="2017-07-30T14:04:00Z">
        <w:r>
          <w:rPr>
            <w:lang w:val="en-AU"/>
          </w:rPr>
          <w:t xml:space="preserve">any interested </w:t>
        </w:r>
      </w:ins>
      <w:ins w:id="329" w:author="Jason Cai" w:date="2017-07-29T18:39:00Z">
        <w:del w:id="330" w:author="maku" w:date="2017-07-30T14:04:00Z">
          <w:r w:rsidR="00353B08" w:rsidRPr="00E10D1B" w:rsidDel="005D3C6F">
            <w:rPr>
              <w:lang w:val="en-AU"/>
            </w:rPr>
            <w:delText xml:space="preserve">e </w:delText>
          </w:r>
        </w:del>
      </w:ins>
      <w:ins w:id="331" w:author="maku" w:date="2017-07-30T14:04:00Z">
        <w:r>
          <w:rPr>
            <w:lang w:val="en-AU"/>
          </w:rPr>
          <w:t>g</w:t>
        </w:r>
      </w:ins>
      <w:ins w:id="332" w:author="Jason Cai" w:date="2017-07-29T18:39:00Z">
        <w:del w:id="333" w:author="maku" w:date="2017-07-30T14:04:00Z">
          <w:r w:rsidR="00353B08" w:rsidRPr="00E10D1B" w:rsidDel="005D3C6F">
            <w:rPr>
              <w:lang w:val="en-AU"/>
            </w:rPr>
            <w:delText>G</w:delText>
          </w:r>
        </w:del>
        <w:r w:rsidR="00353B08" w:rsidRPr="00E10D1B">
          <w:rPr>
            <w:lang w:val="en-AU"/>
          </w:rPr>
          <w:t xml:space="preserve">overnment </w:t>
        </w:r>
      </w:ins>
      <w:ins w:id="334" w:author="maku" w:date="2017-07-30T14:04:00Z">
        <w:r>
          <w:rPr>
            <w:lang w:val="en-AU"/>
          </w:rPr>
          <w:t xml:space="preserve">agency </w:t>
        </w:r>
      </w:ins>
      <w:ins w:id="335" w:author="Jason Cai" w:date="2017-07-29T18:39:00Z">
        <w:r w:rsidR="00353B08" w:rsidRPr="00E10D1B">
          <w:rPr>
            <w:lang w:val="en-AU"/>
          </w:rPr>
          <w:t xml:space="preserve">can use </w:t>
        </w:r>
      </w:ins>
      <w:ins w:id="336" w:author="maku" w:date="2017-07-30T14:04:00Z">
        <w:r>
          <w:rPr>
            <w:lang w:val="en-AU"/>
          </w:rPr>
          <w:t>the tools we have developed</w:t>
        </w:r>
      </w:ins>
      <w:ins w:id="337" w:author="Jason Cai" w:date="2017-07-29T18:39:00Z">
        <w:del w:id="338" w:author="maku" w:date="2017-07-30T14:04:00Z">
          <w:r w:rsidR="00353B08" w:rsidRPr="00E10D1B" w:rsidDel="005D3C6F">
            <w:rPr>
              <w:lang w:val="en-AU"/>
            </w:rPr>
            <w:delText>our products</w:delText>
          </w:r>
        </w:del>
        <w:r w:rsidR="00353B08" w:rsidRPr="00E10D1B">
          <w:rPr>
            <w:lang w:val="en-AU"/>
          </w:rPr>
          <w:t xml:space="preserve"> to assess the impact of their public policies </w:t>
        </w:r>
      </w:ins>
      <w:ins w:id="339" w:author="maku" w:date="2017-07-30T14:14:00Z">
        <w:r w:rsidR="00413B79">
          <w:rPr>
            <w:lang w:val="en-AU"/>
          </w:rPr>
          <w:t>on income and wealth distribution across various d</w:t>
        </w:r>
      </w:ins>
      <w:ins w:id="340" w:author="Jason Cai" w:date="2017-07-29T18:39:00Z">
        <w:del w:id="341" w:author="maku" w:date="2017-07-30T14:14:00Z">
          <w:r w:rsidR="00353B08" w:rsidRPr="00E10D1B" w:rsidDel="00413B79">
            <w:rPr>
              <w:lang w:val="en-AU"/>
            </w:rPr>
            <w:delText xml:space="preserve">on income and wealth inequality experienced by various </w:delText>
          </w:r>
        </w:del>
      </w:ins>
      <w:ins w:id="342" w:author="maku" w:date="2017-07-30T11:59:00Z">
        <w:r w:rsidR="00374D71">
          <w:rPr>
            <w:lang w:val="en-AU"/>
          </w:rPr>
          <w:t xml:space="preserve">emographic </w:t>
        </w:r>
      </w:ins>
      <w:ins w:id="343" w:author="Jason Cai" w:date="2017-07-29T18:39:00Z">
        <w:r w:rsidR="00353B08" w:rsidRPr="00E10D1B">
          <w:rPr>
            <w:lang w:val="en-AU"/>
          </w:rPr>
          <w:t>group</w:t>
        </w:r>
      </w:ins>
      <w:ins w:id="344" w:author="maku" w:date="2017-07-30T14:14:00Z">
        <w:r w:rsidR="00413B79">
          <w:rPr>
            <w:lang w:val="en-AU"/>
          </w:rPr>
          <w:t>s</w:t>
        </w:r>
      </w:ins>
      <w:ins w:id="345" w:author="Jason Cai" w:date="2017-07-29T18:39:00Z">
        <w:del w:id="346" w:author="maku" w:date="2017-07-30T14:14:00Z">
          <w:r w:rsidR="00353B08" w:rsidRPr="00E10D1B" w:rsidDel="00413B79">
            <w:rPr>
              <w:lang w:val="en-AU"/>
            </w:rPr>
            <w:delText>s</w:delText>
          </w:r>
        </w:del>
      </w:ins>
      <w:ins w:id="347" w:author="maku" w:date="2017-07-30T11:59:00Z">
        <w:r w:rsidR="00374D71">
          <w:rPr>
            <w:lang w:val="en-AU"/>
          </w:rPr>
          <w:t xml:space="preserve"> in Australia</w:t>
        </w:r>
      </w:ins>
      <w:ins w:id="348" w:author="Jason Cai" w:date="2017-07-29T18:39:00Z">
        <w:del w:id="349" w:author="maku" w:date="2017-07-30T11:59:00Z">
          <w:r w:rsidR="00353B08" w:rsidRPr="00E10D1B" w:rsidDel="00374D71">
            <w:rPr>
              <w:lang w:val="en-AU"/>
            </w:rPr>
            <w:delText xml:space="preserve"> </w:delText>
          </w:r>
        </w:del>
      </w:ins>
      <w:ins w:id="350" w:author="Jason Cai" w:date="2017-07-29T19:19:00Z">
        <w:del w:id="351" w:author="maku" w:date="2017-07-30T11:59:00Z">
          <w:r w:rsidR="008C35E5" w:rsidRPr="00E10D1B" w:rsidDel="00374D71">
            <w:rPr>
              <w:lang w:val="en-AU"/>
            </w:rPr>
            <w:delText>in</w:delText>
          </w:r>
        </w:del>
      </w:ins>
      <w:ins w:id="352" w:author="Jason Cai" w:date="2017-07-29T18:39:00Z">
        <w:del w:id="353" w:author="maku" w:date="2017-07-30T11:59:00Z">
          <w:r w:rsidR="00353B08" w:rsidRPr="00E10D1B" w:rsidDel="00374D71">
            <w:rPr>
              <w:lang w:val="en-AU"/>
            </w:rPr>
            <w:delText xml:space="preserve"> the Australian </w:delText>
          </w:r>
        </w:del>
      </w:ins>
      <w:ins w:id="354" w:author="Jason Cai" w:date="2017-07-29T19:19:00Z">
        <w:del w:id="355" w:author="maku" w:date="2017-07-30T11:59:00Z">
          <w:r w:rsidR="008C35E5" w:rsidRPr="00E10D1B" w:rsidDel="00374D71">
            <w:rPr>
              <w:lang w:val="en-AU"/>
            </w:rPr>
            <w:delText>demographics</w:delText>
          </w:r>
        </w:del>
      </w:ins>
      <w:ins w:id="356" w:author="Jason Cai" w:date="2017-07-29T18:39:00Z">
        <w:r w:rsidR="00353B08" w:rsidRPr="00E10D1B">
          <w:rPr>
            <w:lang w:val="en-AU"/>
          </w:rPr>
          <w:t xml:space="preserve">, </w:t>
        </w:r>
        <w:del w:id="357" w:author="maku" w:date="2017-07-30T14:14:00Z">
          <w:r w:rsidR="00353B08" w:rsidRPr="00E10D1B" w:rsidDel="00413B79">
            <w:rPr>
              <w:lang w:val="en-AU"/>
            </w:rPr>
            <w:delText>whether it is</w:delText>
          </w:r>
        </w:del>
      </w:ins>
      <w:ins w:id="358" w:author="maku" w:date="2017-07-30T14:14:00Z">
        <w:r w:rsidR="00413B79">
          <w:rPr>
            <w:lang w:val="en-AU"/>
          </w:rPr>
          <w:t xml:space="preserve">may they be </w:t>
        </w:r>
      </w:ins>
      <w:ins w:id="359" w:author="maku" w:date="2017-07-30T14:15:00Z">
        <w:r w:rsidR="00413B79">
          <w:rPr>
            <w:lang w:val="en-AU"/>
          </w:rPr>
          <w:t>from different locations</w:t>
        </w:r>
      </w:ins>
      <w:ins w:id="360" w:author="Jason Cai" w:date="2017-07-29T18:39:00Z">
        <w:del w:id="361" w:author="maku" w:date="2017-07-30T14:15:00Z">
          <w:r w:rsidR="00353B08" w:rsidRPr="00E10D1B" w:rsidDel="00413B79">
            <w:rPr>
              <w:lang w:val="en-AU"/>
            </w:rPr>
            <w:delText xml:space="preserve"> rural communities</w:delText>
          </w:r>
        </w:del>
        <w:r w:rsidR="00353B08" w:rsidRPr="00E10D1B">
          <w:rPr>
            <w:lang w:val="en-AU"/>
          </w:rPr>
          <w:t xml:space="preserve">, </w:t>
        </w:r>
        <w:del w:id="362" w:author="maku" w:date="2017-07-30T14:15:00Z">
          <w:r w:rsidR="00353B08" w:rsidRPr="00E10D1B" w:rsidDel="00413B79">
            <w:rPr>
              <w:lang w:val="en-AU"/>
            </w:rPr>
            <w:delText xml:space="preserve">different </w:delText>
          </w:r>
        </w:del>
        <w:r w:rsidR="00353B08" w:rsidRPr="00E10D1B">
          <w:rPr>
            <w:lang w:val="en-AU"/>
          </w:rPr>
          <w:t>age groups, socio-economic status</w:t>
        </w:r>
      </w:ins>
      <w:ins w:id="363" w:author="maku" w:date="2017-07-30T14:15:00Z">
        <w:r w:rsidR="00413B79">
          <w:rPr>
            <w:lang w:val="en-AU"/>
          </w:rPr>
          <w:t>es</w:t>
        </w:r>
      </w:ins>
      <w:ins w:id="364" w:author="Jason Cai" w:date="2017-07-29T18:39:00Z">
        <w:r w:rsidR="00353B08" w:rsidRPr="00E10D1B">
          <w:rPr>
            <w:lang w:val="en-AU"/>
          </w:rPr>
          <w:t xml:space="preserve"> or education levels. </w:t>
        </w:r>
      </w:ins>
      <w:ins w:id="365" w:author="Jason Cai" w:date="2017-07-29T19:20:00Z">
        <w:r w:rsidR="008C35E5" w:rsidRPr="00E10D1B">
          <w:rPr>
            <w:lang w:val="en-AU"/>
          </w:rPr>
          <w:t xml:space="preserve">General </w:t>
        </w:r>
      </w:ins>
      <w:ins w:id="366" w:author="Jason Cai" w:date="2017-07-29T18:39:00Z">
        <w:r w:rsidR="00353B08" w:rsidRPr="00E10D1B">
          <w:rPr>
            <w:lang w:val="en-AU"/>
          </w:rPr>
          <w:t xml:space="preserve">users can </w:t>
        </w:r>
      </w:ins>
      <w:ins w:id="367" w:author="maku" w:date="2017-07-30T14:17:00Z">
        <w:r w:rsidR="005E1304">
          <w:rPr>
            <w:lang w:val="en-AU"/>
          </w:rPr>
          <w:t xml:space="preserve">also interact with our tools </w:t>
        </w:r>
      </w:ins>
      <w:ins w:id="368" w:author="Jason Cai" w:date="2017-07-29T18:39:00Z">
        <w:del w:id="369" w:author="maku" w:date="2017-07-30T14:17:00Z">
          <w:r w:rsidR="00353B08" w:rsidRPr="00E10D1B" w:rsidDel="005E1304">
            <w:rPr>
              <w:lang w:val="en-AU"/>
            </w:rPr>
            <w:delText>reply on ou</w:delText>
          </w:r>
          <w:r w:rsidR="004B36C0" w:rsidRPr="00E10D1B" w:rsidDel="005E1304">
            <w:rPr>
              <w:lang w:val="en-AU"/>
            </w:rPr>
            <w:delText xml:space="preserve">r product </w:delText>
          </w:r>
        </w:del>
        <w:r w:rsidR="004B36C0" w:rsidRPr="00E10D1B">
          <w:rPr>
            <w:lang w:val="en-AU"/>
          </w:rPr>
          <w:t xml:space="preserve">to </w:t>
        </w:r>
      </w:ins>
      <w:ins w:id="370" w:author="Jason Cai" w:date="2017-07-29T19:21:00Z">
        <w:r w:rsidR="00E10D1B">
          <w:rPr>
            <w:lang w:val="en-AU"/>
          </w:rPr>
          <w:t xml:space="preserve">assess how their income </w:t>
        </w:r>
      </w:ins>
      <w:ins w:id="371" w:author="Jason Cai" w:date="2017-07-29T20:00:00Z">
        <w:r w:rsidR="00E10D1B">
          <w:rPr>
            <w:lang w:val="en-AU"/>
          </w:rPr>
          <w:t>and</w:t>
        </w:r>
      </w:ins>
      <w:ins w:id="372" w:author="Jason Cai" w:date="2017-07-29T19:21:00Z">
        <w:r w:rsidR="004B5B0B">
          <w:rPr>
            <w:lang w:val="en-AU"/>
          </w:rPr>
          <w:t xml:space="preserve"> wealth track against others from</w:t>
        </w:r>
        <w:r w:rsidR="00E10D1B">
          <w:rPr>
            <w:lang w:val="en-AU"/>
          </w:rPr>
          <w:t xml:space="preserve"> the </w:t>
        </w:r>
      </w:ins>
      <w:ins w:id="373" w:author="Jason Cai" w:date="2017-07-29T20:00:00Z">
        <w:r w:rsidR="00E10D1B">
          <w:rPr>
            <w:lang w:val="en-AU"/>
          </w:rPr>
          <w:t xml:space="preserve">same </w:t>
        </w:r>
      </w:ins>
      <w:ins w:id="374" w:author="Jason Cai" w:date="2017-07-29T20:13:00Z">
        <w:r w:rsidR="004B5B0B">
          <w:rPr>
            <w:lang w:val="en-AU"/>
          </w:rPr>
          <w:t>city</w:t>
        </w:r>
      </w:ins>
      <w:ins w:id="375" w:author="Jason Cai" w:date="2017-07-29T20:00:00Z">
        <w:r w:rsidR="00E10D1B">
          <w:rPr>
            <w:lang w:val="en-AU"/>
          </w:rPr>
          <w:t xml:space="preserve">, </w:t>
        </w:r>
      </w:ins>
      <w:ins w:id="376" w:author="Jason Cai" w:date="2017-07-29T20:13:00Z">
        <w:r w:rsidR="004B5B0B">
          <w:rPr>
            <w:lang w:val="en-AU"/>
          </w:rPr>
          <w:t>region</w:t>
        </w:r>
      </w:ins>
      <w:ins w:id="377" w:author="Jason Cai" w:date="2017-07-29T20:00:00Z">
        <w:r w:rsidR="00E10D1B">
          <w:rPr>
            <w:lang w:val="en-AU"/>
          </w:rPr>
          <w:t xml:space="preserve"> or state. </w:t>
        </w:r>
      </w:ins>
    </w:p>
    <w:p w:rsidR="00353B08" w:rsidRPr="00353B08" w:rsidRDefault="00353B08">
      <w:pPr>
        <w:rPr>
          <w:lang w:val="en-AU"/>
          <w:rPrChange w:id="378" w:author="Jason Cai" w:date="2017-07-29T18:39:00Z">
            <w:rPr/>
          </w:rPrChange>
        </w:rPr>
      </w:pPr>
    </w:p>
    <w:sectPr w:rsidR="00353B08" w:rsidRPr="0035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pid C1 Light">
    <w:altName w:val="Corpid C1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CE7"/>
    <w:multiLevelType w:val="hybridMultilevel"/>
    <w:tmpl w:val="7F9E6250"/>
    <w:lvl w:ilvl="0" w:tplc="B4B62C0E">
      <w:start w:val="3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651716"/>
    <w:multiLevelType w:val="hybridMultilevel"/>
    <w:tmpl w:val="62B0568E"/>
    <w:lvl w:ilvl="0" w:tplc="86F27E5E">
      <w:start w:val="3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  <w:color w:val="000000"/>
        <w:sz w:val="2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D0438"/>
    <w:multiLevelType w:val="hybridMultilevel"/>
    <w:tmpl w:val="5BA4F4C8"/>
    <w:lvl w:ilvl="0" w:tplc="F9CC9270">
      <w:start w:val="3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F2208"/>
    <w:multiLevelType w:val="hybridMultilevel"/>
    <w:tmpl w:val="923ED42E"/>
    <w:lvl w:ilvl="0" w:tplc="65BC4D1C">
      <w:start w:val="3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Cai">
    <w15:presenceInfo w15:providerId="Windows Live" w15:userId="89c89648b02349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9E"/>
    <w:rsid w:val="00060BC1"/>
    <w:rsid w:val="000B0D76"/>
    <w:rsid w:val="000B7469"/>
    <w:rsid w:val="0014563A"/>
    <w:rsid w:val="00177DB7"/>
    <w:rsid w:val="001A7AB3"/>
    <w:rsid w:val="00287736"/>
    <w:rsid w:val="00296FD2"/>
    <w:rsid w:val="002C3072"/>
    <w:rsid w:val="002F2D55"/>
    <w:rsid w:val="002F59CC"/>
    <w:rsid w:val="00353B08"/>
    <w:rsid w:val="00374D71"/>
    <w:rsid w:val="00377E72"/>
    <w:rsid w:val="00392EE6"/>
    <w:rsid w:val="003A45B3"/>
    <w:rsid w:val="003B4027"/>
    <w:rsid w:val="00413B79"/>
    <w:rsid w:val="004A3DA8"/>
    <w:rsid w:val="004B36C0"/>
    <w:rsid w:val="004B5B0B"/>
    <w:rsid w:val="004D1552"/>
    <w:rsid w:val="00500EE0"/>
    <w:rsid w:val="005436DA"/>
    <w:rsid w:val="0059027B"/>
    <w:rsid w:val="005D3C6F"/>
    <w:rsid w:val="005E1304"/>
    <w:rsid w:val="005E3D9E"/>
    <w:rsid w:val="0061746B"/>
    <w:rsid w:val="006B23EF"/>
    <w:rsid w:val="006C2D87"/>
    <w:rsid w:val="00727C53"/>
    <w:rsid w:val="00787415"/>
    <w:rsid w:val="007E30A7"/>
    <w:rsid w:val="00827D4C"/>
    <w:rsid w:val="008C35E5"/>
    <w:rsid w:val="008D2346"/>
    <w:rsid w:val="00925776"/>
    <w:rsid w:val="00937245"/>
    <w:rsid w:val="00A02913"/>
    <w:rsid w:val="00A41228"/>
    <w:rsid w:val="00A775CD"/>
    <w:rsid w:val="00B22BA8"/>
    <w:rsid w:val="00B3718C"/>
    <w:rsid w:val="00B6396B"/>
    <w:rsid w:val="00BF3111"/>
    <w:rsid w:val="00C35E3B"/>
    <w:rsid w:val="00C4036C"/>
    <w:rsid w:val="00C74A17"/>
    <w:rsid w:val="00C77B1E"/>
    <w:rsid w:val="00D63004"/>
    <w:rsid w:val="00DC25D9"/>
    <w:rsid w:val="00E10D1B"/>
    <w:rsid w:val="00EF63C1"/>
    <w:rsid w:val="00EF6F35"/>
    <w:rsid w:val="00F33807"/>
    <w:rsid w:val="00F57997"/>
    <w:rsid w:val="00F70E8D"/>
    <w:rsid w:val="00F80637"/>
    <w:rsid w:val="00FB0628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55"/>
    <w:rPr>
      <w:rFonts w:eastAsia="宋体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0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07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53"/>
    <w:rPr>
      <w:rFonts w:ascii="Segoe UI" w:eastAsia="宋体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55"/>
    <w:rPr>
      <w:rFonts w:eastAsia="宋体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0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07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53"/>
    <w:rPr>
      <w:rFonts w:ascii="Segoe UI" w:eastAsia="宋体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Cai</dc:creator>
  <cp:lastModifiedBy>maku</cp:lastModifiedBy>
  <cp:revision>8</cp:revision>
  <dcterms:created xsi:type="dcterms:W3CDTF">2017-07-30T03:12:00Z</dcterms:created>
  <dcterms:modified xsi:type="dcterms:W3CDTF">2017-07-30T04:30:00Z</dcterms:modified>
</cp:coreProperties>
</file>